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C775C9" w14:textId="2660BABE" w:rsidR="00046615" w:rsidRPr="00B20897" w:rsidRDefault="00531366" w:rsidP="00632CAA">
      <w:pPr>
        <w:pStyle w:val="Heading1"/>
      </w:pPr>
      <w:r w:rsidRPr="00B20897">
        <w:t xml:space="preserve">Quantifying </w:t>
      </w:r>
      <w:r w:rsidR="00970F63" w:rsidRPr="00B20897">
        <w:t>the impact of hunting</w:t>
      </w:r>
      <w:r w:rsidR="00632CAA" w:rsidRPr="00B20897">
        <w:t xml:space="preserve"> and oiling on </w:t>
      </w:r>
      <w:commentRangeStart w:id="0"/>
      <w:r w:rsidR="00E57906" w:rsidRPr="00B20897">
        <w:t>Brünnich’s</w:t>
      </w:r>
      <w:r w:rsidR="00632CAA" w:rsidRPr="00B20897">
        <w:t xml:space="preserve"> </w:t>
      </w:r>
      <w:r w:rsidR="00E57906" w:rsidRPr="00B20897">
        <w:t>guillemot</w:t>
      </w:r>
      <w:r w:rsidR="00742B22">
        <w:t>s</w:t>
      </w:r>
      <w:r w:rsidR="00632CAA" w:rsidRPr="00B20897">
        <w:t xml:space="preserve"> </w:t>
      </w:r>
      <w:commentRangeEnd w:id="0"/>
      <w:r w:rsidR="00FA07B1" w:rsidRPr="00B20897">
        <w:rPr>
          <w:rStyle w:val="CommentReference"/>
          <w:rFonts w:asciiTheme="minorHAnsi" w:eastAsiaTheme="minorHAnsi" w:hAnsiTheme="minorHAnsi" w:cstheme="minorBidi"/>
          <w:color w:val="auto"/>
        </w:rPr>
        <w:commentReference w:id="0"/>
      </w:r>
      <w:r w:rsidR="00632CAA" w:rsidRPr="00B20897">
        <w:rPr>
          <w:i/>
        </w:rPr>
        <w:t>Uria lomvia</w:t>
      </w:r>
      <w:r w:rsidR="00632CAA" w:rsidRPr="00B20897">
        <w:t xml:space="preserve"> in the Northwest Atlantic</w:t>
      </w:r>
    </w:p>
    <w:p w14:paraId="57FE75D0" w14:textId="33E6E17A" w:rsidR="00632CAA" w:rsidRPr="009A63BA" w:rsidRDefault="00632CAA" w:rsidP="00230F19">
      <w:pPr>
        <w:rPr>
          <w:iCs/>
          <w:rPrChange w:id="1" w:author="Robertson,Greg [St. John's]" w:date="2018-04-18T14:23:00Z">
            <w:rPr>
              <w:iCs/>
              <w:lang w:val="da-DK"/>
            </w:rPr>
          </w:rPrChange>
        </w:rPr>
      </w:pPr>
      <w:r w:rsidRPr="0073237D">
        <w:rPr>
          <w:iCs/>
          <w:lang w:val="da-DK"/>
        </w:rPr>
        <w:t>Morten Frederiksen</w:t>
      </w:r>
      <w:r w:rsidR="00230F19" w:rsidRPr="0073237D">
        <w:rPr>
          <w:iCs/>
          <w:vertAlign w:val="superscript"/>
          <w:lang w:val="da-DK"/>
        </w:rPr>
        <w:t>1</w:t>
      </w:r>
      <w:r w:rsidRPr="0073237D">
        <w:rPr>
          <w:iCs/>
          <w:lang w:val="da-DK"/>
        </w:rPr>
        <w:t xml:space="preserve">, </w:t>
      </w:r>
      <w:r w:rsidR="00531366" w:rsidRPr="0073237D">
        <w:rPr>
          <w:iCs/>
          <w:lang w:val="da-DK"/>
        </w:rPr>
        <w:t>Jannie F. Linnebjerg</w:t>
      </w:r>
      <w:r w:rsidR="00230F19" w:rsidRPr="0073237D">
        <w:rPr>
          <w:iCs/>
          <w:vertAlign w:val="superscript"/>
          <w:lang w:val="da-DK"/>
        </w:rPr>
        <w:t>1,2</w:t>
      </w:r>
      <w:r w:rsidR="00531366" w:rsidRPr="0073237D">
        <w:rPr>
          <w:iCs/>
          <w:lang w:val="da-DK"/>
        </w:rPr>
        <w:t>, Flemming R. Merkel</w:t>
      </w:r>
      <w:r w:rsidR="00230F19" w:rsidRPr="0073237D">
        <w:rPr>
          <w:iCs/>
          <w:vertAlign w:val="superscript"/>
          <w:lang w:val="da-DK"/>
        </w:rPr>
        <w:t>1,2</w:t>
      </w:r>
      <w:ins w:id="2" w:author="Robertson,Greg [St. John's]" w:date="2018-04-18T14:23:00Z">
        <w:r w:rsidR="009A63BA">
          <w:rPr>
            <w:iCs/>
            <w:lang w:val="da-DK"/>
          </w:rPr>
          <w:t>, Sabina I. Wilhelm</w:t>
        </w:r>
        <w:r w:rsidR="009A63BA">
          <w:rPr>
            <w:iCs/>
            <w:vertAlign w:val="superscript"/>
            <w:lang w:val="da-DK"/>
          </w:rPr>
          <w:t>3</w:t>
        </w:r>
      </w:ins>
      <w:del w:id="3" w:author="Robertson,Greg [St. John's]" w:date="2018-04-18T14:23:00Z">
        <w:r w:rsidR="00531366" w:rsidRPr="0073237D" w:rsidDel="009A63BA">
          <w:rPr>
            <w:iCs/>
            <w:lang w:val="da-DK"/>
          </w:rPr>
          <w:delText xml:space="preserve"> </w:delText>
        </w:r>
      </w:del>
      <w:r w:rsidR="00531366" w:rsidRPr="0073237D">
        <w:rPr>
          <w:iCs/>
          <w:lang w:val="da-DK"/>
        </w:rPr>
        <w:t xml:space="preserve">&amp; </w:t>
      </w:r>
      <w:r w:rsidRPr="0073237D">
        <w:rPr>
          <w:iCs/>
          <w:lang w:val="da-DK"/>
        </w:rPr>
        <w:t xml:space="preserve">Gregory J. </w:t>
      </w:r>
      <w:commentRangeStart w:id="4"/>
      <w:r w:rsidRPr="0073237D">
        <w:rPr>
          <w:iCs/>
          <w:lang w:val="da-DK"/>
        </w:rPr>
        <w:t>Robertson</w:t>
      </w:r>
      <w:commentRangeEnd w:id="4"/>
      <w:r w:rsidR="00230F19" w:rsidRPr="0073237D">
        <w:rPr>
          <w:iCs/>
          <w:vertAlign w:val="superscript"/>
          <w:lang w:val="da-DK"/>
        </w:rPr>
        <w:t>3</w:t>
      </w:r>
      <w:r w:rsidR="00531366" w:rsidRPr="00230F19">
        <w:rPr>
          <w:vertAlign w:val="superscript"/>
        </w:rPr>
        <w:commentReference w:id="4"/>
      </w:r>
    </w:p>
    <w:p w14:paraId="7E659E2E" w14:textId="2B3CADD3" w:rsidR="00230F19" w:rsidRDefault="00230F19" w:rsidP="00230F19">
      <w:pPr>
        <w:rPr>
          <w:iCs/>
        </w:rPr>
      </w:pPr>
      <w:r w:rsidRPr="00230F19">
        <w:rPr>
          <w:iCs/>
          <w:vertAlign w:val="superscript"/>
        </w:rPr>
        <w:t>1</w:t>
      </w:r>
      <w:r>
        <w:rPr>
          <w:iCs/>
        </w:rPr>
        <w:t>Department of Bioscience, Aarhus University, Denmark</w:t>
      </w:r>
    </w:p>
    <w:p w14:paraId="51E52EA6" w14:textId="7A640438" w:rsidR="00230F19" w:rsidRDefault="00230F19" w:rsidP="00230F19">
      <w:pPr>
        <w:rPr>
          <w:iCs/>
        </w:rPr>
      </w:pPr>
      <w:r w:rsidRPr="00230F19">
        <w:rPr>
          <w:iCs/>
          <w:vertAlign w:val="superscript"/>
        </w:rPr>
        <w:t>2</w:t>
      </w:r>
      <w:r>
        <w:rPr>
          <w:iCs/>
        </w:rPr>
        <w:t>Greenland Institute of Natural Resources, Nuuk, Greenland</w:t>
      </w:r>
    </w:p>
    <w:p w14:paraId="6A02DC24" w14:textId="53118569" w:rsidR="00230F19" w:rsidRPr="00230F19" w:rsidRDefault="00230F19" w:rsidP="00230F19">
      <w:pPr>
        <w:rPr>
          <w:rStyle w:val="IntenseEmphasis"/>
          <w:i w:val="0"/>
          <w:color w:val="auto"/>
        </w:rPr>
      </w:pPr>
      <w:r w:rsidRPr="00230F19">
        <w:rPr>
          <w:iCs/>
          <w:vertAlign w:val="superscript"/>
        </w:rPr>
        <w:t>3</w:t>
      </w:r>
      <w:r w:rsidRPr="00230F19">
        <w:rPr>
          <w:iCs/>
        </w:rPr>
        <w:t>Environment and Climate Change Canada</w:t>
      </w:r>
    </w:p>
    <w:p w14:paraId="57FA8594" w14:textId="7ECC4AFC" w:rsidR="00632CAA" w:rsidRPr="00B20897" w:rsidRDefault="00632CAA" w:rsidP="00632CAA">
      <w:pPr>
        <w:pStyle w:val="Heading2"/>
        <w:rPr>
          <w:rStyle w:val="IntenseEmphasis"/>
          <w:i w:val="0"/>
        </w:rPr>
      </w:pPr>
      <w:r w:rsidRPr="00B20897">
        <w:rPr>
          <w:rStyle w:val="IntenseEmphasis"/>
          <w:i w:val="0"/>
        </w:rPr>
        <w:t>Abstract</w:t>
      </w:r>
    </w:p>
    <w:p w14:paraId="40E35083" w14:textId="75D3793B" w:rsidR="00632CAA" w:rsidRPr="00B20897" w:rsidRDefault="00A6051B" w:rsidP="00632CAA">
      <w:r w:rsidRPr="00B20897">
        <w:t xml:space="preserve">The </w:t>
      </w:r>
      <w:r w:rsidR="00E57906" w:rsidRPr="00B20897">
        <w:t>Brünnich’s</w:t>
      </w:r>
      <w:r w:rsidRPr="00B20897">
        <w:t xml:space="preserve"> </w:t>
      </w:r>
      <w:r w:rsidR="00E57906" w:rsidRPr="00B20897">
        <w:t>guillemot</w:t>
      </w:r>
      <w:r w:rsidRPr="00B20897">
        <w:t xml:space="preserve"> </w:t>
      </w:r>
      <w:r w:rsidR="008A7EC4" w:rsidRPr="00B20897">
        <w:t xml:space="preserve">(or thick-billed murre) </w:t>
      </w:r>
      <w:r w:rsidRPr="00B20897">
        <w:t xml:space="preserve">is a numerous </w:t>
      </w:r>
      <w:r w:rsidR="00D644DE" w:rsidRPr="00B20897">
        <w:t>pan-</w:t>
      </w:r>
      <w:r w:rsidRPr="00B20897">
        <w:t xml:space="preserve">Arctic seabird, but several </w:t>
      </w:r>
      <w:r w:rsidR="00D644DE" w:rsidRPr="00B20897">
        <w:t xml:space="preserve">Atlantic </w:t>
      </w:r>
      <w:r w:rsidRPr="00B20897">
        <w:t>breeding populations are declining</w:t>
      </w:r>
      <w:r w:rsidR="00D644DE" w:rsidRPr="00B20897">
        <w:t xml:space="preserve">. The species is </w:t>
      </w:r>
      <w:r w:rsidR="008516D7" w:rsidRPr="00B20897">
        <w:t>subject to traditional harvest</w:t>
      </w:r>
      <w:r w:rsidR="00D644DE" w:rsidRPr="00B20897">
        <w:t xml:space="preserve"> in the important wintering areas off West Greenland and Newfoundland, and </w:t>
      </w:r>
      <w:r w:rsidR="00D06B97" w:rsidRPr="00B20897">
        <w:t>has</w:t>
      </w:r>
      <w:r w:rsidR="008516D7" w:rsidRPr="00B20897">
        <w:t xml:space="preserve"> been subject to</w:t>
      </w:r>
      <w:r w:rsidR="00D644DE" w:rsidRPr="00B20897">
        <w:t xml:space="preserve"> chronic oil pollution </w:t>
      </w:r>
      <w:r w:rsidR="008516D7" w:rsidRPr="00B20897">
        <w:t>where major shipping converge on the east coast of Canada</w:t>
      </w:r>
      <w:r w:rsidR="00D644DE" w:rsidRPr="00B20897">
        <w:t xml:space="preserve">. Until recently, knowledge on migration routes and winter distribution has been insufficient to assess the impact of these mortality sources on specific breeding populations. </w:t>
      </w:r>
      <w:r w:rsidR="00840C7A" w:rsidRPr="00B20897">
        <w:t>We collate existing information on mortality from bag statistics in Greenland and Canada and studies of oiling off Newfoundland</w:t>
      </w:r>
      <w:r w:rsidR="00241302" w:rsidRPr="00B20897">
        <w:t xml:space="preserve">, as well as new data on </w:t>
      </w:r>
      <w:r w:rsidR="0073237D">
        <w:t>age distribution</w:t>
      </w:r>
      <w:r w:rsidR="00241302" w:rsidRPr="00B20897">
        <w:t xml:space="preserve"> in the hunting bag</w:t>
      </w:r>
      <w:r w:rsidR="00840C7A" w:rsidRPr="00B20897">
        <w:t xml:space="preserve">. </w:t>
      </w:r>
      <w:r w:rsidR="00D53464" w:rsidRPr="00B20897">
        <w:t>Based on the results of recent tracking studies, we construct a spatially explicit population model that allocates</w:t>
      </w:r>
      <w:r w:rsidR="00970F63" w:rsidRPr="00B20897">
        <w:t xml:space="preserve"> hunting</w:t>
      </w:r>
      <w:r w:rsidR="00840C7A" w:rsidRPr="00B20897">
        <w:t xml:space="preserve"> and oiling</w:t>
      </w:r>
      <w:r w:rsidR="00D53464" w:rsidRPr="00B20897">
        <w:t xml:space="preserve"> mortality to breeding populations and estimates the impact on their growth rate. </w:t>
      </w:r>
      <w:r w:rsidR="0056206B" w:rsidRPr="00B20897">
        <w:t xml:space="preserve">Results indicate that </w:t>
      </w:r>
      <w:r w:rsidR="00FA07B1" w:rsidRPr="00B20897">
        <w:t xml:space="preserve">annual </w:t>
      </w:r>
      <w:r w:rsidR="0056206B" w:rsidRPr="00B20897">
        <w:t>population growth rate is depr</w:t>
      </w:r>
      <w:r w:rsidR="00241302" w:rsidRPr="00B20897">
        <w:t xml:space="preserve">essed by </w:t>
      </w:r>
      <w:r w:rsidR="00241302" w:rsidRPr="00DD399B">
        <w:t>0.01</w:t>
      </w:r>
      <w:r w:rsidR="00DD399B" w:rsidRPr="00DD399B">
        <w:t>1</w:t>
      </w:r>
      <w:r w:rsidR="00241302" w:rsidRPr="00DD399B">
        <w:t xml:space="preserve"> – 0.0</w:t>
      </w:r>
      <w:r w:rsidR="00DD399B" w:rsidRPr="00DD399B">
        <w:t>41</w:t>
      </w:r>
      <w:r w:rsidR="0056206B" w:rsidRPr="00B20897">
        <w:t xml:space="preserve"> by a</w:t>
      </w:r>
      <w:r w:rsidR="001B1A98" w:rsidRPr="00B20897">
        <w:t xml:space="preserve">nthropogenic mortality sources. In addition to local breeders, hunting in Greenland mainly affects </w:t>
      </w:r>
      <w:r w:rsidR="00D54453" w:rsidRPr="00B20897">
        <w:t xml:space="preserve">declining </w:t>
      </w:r>
      <w:r w:rsidR="001B1A98" w:rsidRPr="00B20897">
        <w:t xml:space="preserve">breeding populations in Svalbard and Iceland, while hunting and oiling in Newfoundland mainly affects </w:t>
      </w:r>
      <w:r w:rsidR="00E57906" w:rsidRPr="00B20897">
        <w:t>guillemot</w:t>
      </w:r>
      <w:r w:rsidR="001B1A98" w:rsidRPr="00B20897">
        <w:t xml:space="preserve">s breeding in Arctic Canada and </w:t>
      </w:r>
      <w:r w:rsidR="00D54453" w:rsidRPr="00B20897">
        <w:t>north-west Greenland, where</w:t>
      </w:r>
      <w:r w:rsidR="00FA07B1" w:rsidRPr="00B20897">
        <w:t xml:space="preserve"> most</w:t>
      </w:r>
      <w:r w:rsidR="00D54453" w:rsidRPr="00B20897">
        <w:t xml:space="preserve"> populations are relatively stable. The strongest impact is predicted on the small breeding population in Atlantic Canada, which winters </w:t>
      </w:r>
      <w:r w:rsidR="00110EF9" w:rsidRPr="00B20897">
        <w:t>mainly</w:t>
      </w:r>
      <w:r w:rsidR="00D54453" w:rsidRPr="00B20897">
        <w:t xml:space="preserve"> on the Newfoundland Shelf and thus is exposed to both hunting and oiling. Our results</w:t>
      </w:r>
      <w:r w:rsidR="00241302" w:rsidRPr="00B20897">
        <w:t xml:space="preserve"> clarify the relationships between hunting in Greenland and Canada and growth of specific breeding populations, and thus</w:t>
      </w:r>
      <w:r w:rsidR="00D54453" w:rsidRPr="00B20897">
        <w:t xml:space="preserve"> have major implications for harvest management of </w:t>
      </w:r>
      <w:r w:rsidR="00E57906" w:rsidRPr="00B20897">
        <w:t>guillemot</w:t>
      </w:r>
      <w:r w:rsidR="00D54453" w:rsidRPr="00B20897">
        <w:t>s in the Northwest Atlantic.</w:t>
      </w:r>
    </w:p>
    <w:p w14:paraId="6B9491F2" w14:textId="77777777" w:rsidR="00CF3A4F" w:rsidRPr="00B20897" w:rsidRDefault="00CF3A4F" w:rsidP="00CF3A4F">
      <w:pPr>
        <w:pStyle w:val="Heading2"/>
      </w:pPr>
      <w:r w:rsidRPr="00B20897">
        <w:t>Introduction</w:t>
      </w:r>
    </w:p>
    <w:p w14:paraId="3DAFE162" w14:textId="37812A59" w:rsidR="00533017" w:rsidRPr="00B20897" w:rsidRDefault="00970F63" w:rsidP="00632CAA">
      <w:r w:rsidRPr="00B20897">
        <w:t xml:space="preserve">Many migratory birds are exposed to anthropogenic mortality sources in their wintering areas, and the impact of this mortality on specific breeding populations </w:t>
      </w:r>
      <w:r w:rsidR="001B5DB8" w:rsidRPr="00B20897">
        <w:t>is determined by how much they mix in winter and thus the composition of the exposed wintering populations</w:t>
      </w:r>
      <w:r w:rsidR="00FA07B1" w:rsidRPr="00B20897">
        <w:t xml:space="preserve"> </w:t>
      </w:r>
      <w:r w:rsidR="00FA07B1" w:rsidRPr="00B20897">
        <w:fldChar w:fldCharType="begin"/>
      </w:r>
      <w:r w:rsidR="00FA07B1" w:rsidRPr="00B20897">
        <w:instrText xml:space="preserve"> ADDIN EN.CITE &lt;EndNote&gt;&lt;Cite&gt;&lt;Author&gt;Esler&lt;/Author&gt;&lt;Year&gt;2000&lt;/Year&gt;&lt;RecNum&gt;572&lt;/RecNum&gt;&lt;DisplayText&gt;(Esler 2000)&lt;/DisplayText&gt;&lt;record&gt;&lt;rec-number&gt;572&lt;/rec-number&gt;&lt;foreign-keys&gt;&lt;key app="EN" db-id="zxv5292pa9rrxke50fbvee0mawdetre09e25" timestamp="0"&gt;572&lt;/key&gt;&lt;/foreign-keys&gt;&lt;ref-type name="Journal Article"&gt;17&lt;/ref-type&gt;&lt;contributors&gt;&lt;authors&gt;&lt;author&gt;Esler,D.&lt;/author&gt;&lt;/authors&gt;&lt;/contributors&gt;&lt;titles&gt;&lt;title&gt;Applying metapopulation theory to conservation of migratory birds&lt;/title&gt;&lt;secondary-title&gt;&lt;style face="normal" font="System" size="100%"&gt;Conservation Biology&lt;/style&gt;&lt;/secondary-title&gt;&lt;/titles&gt;&lt;periodical&gt;&lt;full-title&gt;Conservation Biology&lt;/full-title&gt;&lt;/periodical&gt;&lt;pages&gt;366-372&lt;/pages&gt;&lt;volume&gt;14&lt;/volume&gt;&lt;number&gt;2&lt;/number&gt;&lt;keywords&gt;&lt;keyword&gt;ALASKA&lt;/keyword&gt;&lt;keyword&gt;AREA&lt;/keyword&gt;&lt;keyword&gt;AREAS&lt;/keyword&gt;&lt;keyword&gt;BIODIVERSITY&lt;/keyword&gt;&lt;keyword&gt;BIRD&lt;/keyword&gt;&lt;keyword&gt;BIRDS&lt;/keyword&gt;&lt;keyword&gt;BREEDING POPULATIONS&lt;/keyword&gt;&lt;keyword&gt;Conservation&lt;/keyword&gt;&lt;keyword&gt;Dispersal&lt;/keyword&gt;&lt;keyword&gt;Distribution&lt;/keyword&gt;&lt;keyword&gt;DYNAMICS&lt;/keyword&gt;&lt;keyword&gt;ECOLOGY&lt;/keyword&gt;&lt;keyword&gt;HABITAT&lt;/keyword&gt;&lt;keyword&gt;MIGRATORY BIRD&lt;/keyword&gt;&lt;keyword&gt;PHILOPATRY&lt;/keyword&gt;&lt;keyword&gt;POPULATION&lt;/keyword&gt;&lt;keyword&gt;Population dynamics&lt;/keyword&gt;&lt;keyword&gt;POPULATION-DYNAMICS&lt;/keyword&gt;&lt;keyword&gt;spatial distribution&lt;/keyword&gt;&lt;keyword&gt;TIME&lt;/keyword&gt;&lt;/keywords&gt;&lt;dates&gt;&lt;year&gt;2000&lt;/year&gt;&lt;/dates&gt;&lt;isbn&gt;0888-8892&lt;/isbn&gt;&lt;urls&gt;&lt;/urls&gt;&lt;/record&gt;&lt;/Cite&gt;&lt;/EndNote&gt;</w:instrText>
      </w:r>
      <w:r w:rsidR="00FA07B1" w:rsidRPr="00B20897">
        <w:fldChar w:fldCharType="separate"/>
      </w:r>
      <w:r w:rsidR="00FA07B1" w:rsidRPr="00B20897">
        <w:rPr>
          <w:noProof/>
        </w:rPr>
        <w:t>(Esler 2000)</w:t>
      </w:r>
      <w:r w:rsidR="00FA07B1" w:rsidRPr="00B20897">
        <w:fldChar w:fldCharType="end"/>
      </w:r>
      <w:r w:rsidR="001B5DB8" w:rsidRPr="00B20897">
        <w:t xml:space="preserve">. Assessing and managing this impact thus </w:t>
      </w:r>
      <w:r w:rsidRPr="00B20897">
        <w:t>requires detailed knowledge of the species’ migration patterns and non-breeding distribution.</w:t>
      </w:r>
      <w:r w:rsidR="001B5DB8" w:rsidRPr="00B20897">
        <w:t xml:space="preserve"> For seabirds, such knowledge has until recently </w:t>
      </w:r>
      <w:r w:rsidR="00533017" w:rsidRPr="00B20897">
        <w:t xml:space="preserve">been limited, and e.g. determining which breeding populations have been affected by specific major oil spills </w:t>
      </w:r>
      <w:r w:rsidR="00E909CA" w:rsidRPr="00B20897">
        <w:t xml:space="preserve">in winter </w:t>
      </w:r>
      <w:r w:rsidR="00533017" w:rsidRPr="00B20897">
        <w:t xml:space="preserve">has been problematic </w:t>
      </w:r>
      <w:r w:rsidR="00533017" w:rsidRPr="00B20897">
        <w:fldChar w:fldCharType="begin"/>
      </w:r>
      <w:r w:rsidR="00531366" w:rsidRPr="00B20897">
        <w:instrText xml:space="preserve"> ADDIN EN.CITE &lt;EndNote&gt;&lt;Cite&gt;&lt;Author&gt;Cadiou&lt;/Author&gt;&lt;Year&gt;2004&lt;/Year&gt;&lt;RecNum&gt;306&lt;/RecNum&gt;&lt;DisplayText&gt;(Cadiou et al. 2004)&lt;/DisplayText&gt;&lt;record&gt;&lt;rec-number&gt;306&lt;/rec-number&gt;&lt;foreign-keys&gt;&lt;key app="EN" db-id="zxv5292pa9rrxke50fbvee0mawdetre09e25" timestamp="0"&gt;306&lt;/key&gt;&lt;/foreign-keys&gt;&lt;ref-type name="Journal Article"&gt;17&lt;/ref-type&gt;&lt;contributors&gt;&lt;authors&gt;&lt;author&gt;Cadiou,B.&lt;/author&gt;&lt;author&gt; Riffaut,L.&lt;/author&gt;&lt;author&gt; McCoy,K.D.&lt;/author&gt;&lt;author&gt; Cabelguen,J.&lt;/author&gt;&lt;author&gt; Fortin,M.&lt;/author&gt;&lt;author&gt; Gélinaud,G.&lt;/author&gt;&lt;author&gt; Le Roch,A.&lt;/author&gt;&lt;author&gt; Tirard,C.&lt;/author&gt;&lt;author&gt; Boulinier,T.&lt;/author&gt;&lt;/authors&gt;&lt;/contributors&gt;&lt;titles&gt;&lt;title&gt;Ecological impact of the &amp;quot;Erika&amp;quot; oil spill: determination of the geographic origin of the affected common guillemots&lt;/title&gt;&lt;secondary-title&gt;Aquatic Living Resources&lt;/secondary-title&gt;&lt;/titles&gt;&lt;periodical&gt;&lt;full-title&gt;Aquatic Living Resources&lt;/full-title&gt;&lt;/periodical&gt;&lt;pages&gt;369-377&lt;/pages&gt;&lt;volume&gt;17&lt;/volume&gt;&lt;keywords&gt;&lt;keyword&gt;Oil spills Uria aalge&lt;/keyword&gt;&lt;/keywords&gt;&lt;dates&gt;&lt;year&gt;2004&lt;/year&gt;&lt;/dates&gt;&lt;urls&gt;&lt;/urls&gt;&lt;electronic-resource-num&gt;10.1051/alr:2004036&lt;/electronic-resource-num&gt;&lt;/record&gt;&lt;/Cite&gt;&lt;/EndNote&gt;</w:instrText>
      </w:r>
      <w:r w:rsidR="00533017" w:rsidRPr="00B20897">
        <w:fldChar w:fldCharType="separate"/>
      </w:r>
      <w:r w:rsidR="00F21292" w:rsidRPr="00B20897">
        <w:rPr>
          <w:noProof/>
        </w:rPr>
        <w:t>(Cadiou et al. 2004)</w:t>
      </w:r>
      <w:r w:rsidR="00533017" w:rsidRPr="00B20897">
        <w:fldChar w:fldCharType="end"/>
      </w:r>
      <w:r w:rsidR="00CE0ACE" w:rsidRPr="00B20897">
        <w:t xml:space="preserve">. However, recent tracking studies have massively increased the available data on non-breeding distribution for many seabird species, and for some species the information is now so comprehensive that </w:t>
      </w:r>
      <w:r w:rsidR="00154196" w:rsidRPr="00B20897">
        <w:t xml:space="preserve">the </w:t>
      </w:r>
      <w:r w:rsidR="00CE0ACE" w:rsidRPr="00B20897">
        <w:t xml:space="preserve">composition of specific wintering populations can be estimated </w:t>
      </w:r>
      <w:r w:rsidR="00CE0ACE" w:rsidRPr="00B20897">
        <w:fldChar w:fldCharType="begin"/>
      </w:r>
      <w:r w:rsidR="00531366" w:rsidRPr="00B20897">
        <w:instrText xml:space="preserve"> ADDIN EN.CITE &lt;EndNote&gt;&lt;Cite&gt;&lt;Author&gt;Frederiksen&lt;/Author&gt;&lt;Year&gt;2012&lt;/Year&gt;&lt;RecNum&gt;2038&lt;/RecNum&gt;&lt;DisplayText&gt;(Frederiksen et al. 2012)&lt;/DisplayText&gt;&lt;record&gt;&lt;rec-number&gt;2038&lt;/rec-number&gt;&lt;foreign-keys&gt;&lt;key app="EN" db-id="zxv5292pa9rrxke50fbvee0mawdetre09e25" timestamp="1319619449"&gt;2038&lt;/key&gt;&lt;key app="ENWeb" db-id="Seyy2grtqgcAABvhC3U"&gt;148&lt;/key&gt;&lt;/foreign-keys&gt;&lt;ref-type name="Journal Article"&gt;17&lt;/ref-type&gt;&lt;contributors&gt;&lt;authors&gt;&lt;author&gt;Frederiksen, M.&lt;/author&gt;&lt;author&gt;Moe, B.&lt;/author&gt;&lt;author&gt;Daunt, F.&lt;/author&gt;&lt;author&gt;Phillips, R.A.&lt;/author&gt;&lt;author&gt;Barrett, R.T.&lt;/author&gt;&lt;author&gt;Bogdanova, Maria I.&lt;/author&gt;&lt;author&gt;Boulinier, T.&lt;/author&gt;&lt;author&gt;Chardine, J.W.&lt;/author&gt;&lt;author&gt;Chastel, O.&lt;/author&gt;&lt;author&gt;Chivers,L.S.&lt;/author&gt;&lt;author&gt;Christensen-Dalsgaard, S.&lt;/author&gt;&lt;author&gt;Clément-Chastel,C.&lt;/author&gt;&lt;author&gt;Colhoun, K.&lt;/author&gt;&lt;author&gt;Freeman,R.&lt;/author&gt;&lt;author&gt;Gaston, A.J.&lt;/author&gt;&lt;author&gt;González-Solís, J.&lt;/author&gt;&lt;author&gt;Goutte,A.&lt;/author&gt;&lt;author&gt;Grémillet,D.&lt;/author&gt;&lt;author&gt;Guilford,T.&lt;/author&gt;&lt;author&gt;Jensen,G.H.&lt;/author&gt;&lt;author&gt;Krasnov,Y.&lt;/author&gt;&lt;author&gt;Lorentsen, S.-H.&lt;/author&gt;&lt;author&gt;Mallory,M.L.&lt;/author&gt;&lt;author&gt;Newell, M.&lt;/author&gt;&lt;author&gt;Olsen, B.&lt;/author&gt;&lt;author&gt;Shaw,D.&lt;/author&gt;&lt;author&gt;Steen, H.&lt;/author&gt;&lt;author&gt;Strøm,H.&lt;/author&gt;&lt;author&gt;Systad, G.H.&lt;/author&gt;&lt;author&gt;Thórarinsson,T.L.&lt;/author&gt;&lt;author&gt;Anker-Nilssen, T.&lt;/author&gt;&lt;/authors&gt;&lt;/contributors&gt;&lt;titles&gt;&lt;title&gt;Multi-colony tracking reveals the winter distribution of a pelagic seabird on an ocean basin scale&lt;/title&gt;&lt;secondary-title&gt;Diversity and Distributions&lt;/secondary-title&gt;&lt;/titles&gt;&lt;periodical&gt;&lt;full-title&gt;Diversity and Distributions&lt;/full-title&gt;&lt;abbr-1&gt;Div Dist&lt;/abbr-1&gt;&lt;/periodical&gt;&lt;pages&gt;530-542&lt;/pages&gt;&lt;volume&gt;18&lt;/volume&gt;&lt;dates&gt;&lt;year&gt;2012&lt;/year&gt;&lt;/dates&gt;&lt;urls&gt;&lt;/urls&gt;&lt;electronic-resource-num&gt;10.1111/j.1472-4642.2011.00864.x&lt;/electronic-resource-num&gt;&lt;/record&gt;&lt;/Cite&gt;&lt;/EndNote&gt;</w:instrText>
      </w:r>
      <w:r w:rsidR="00CE0ACE" w:rsidRPr="00B20897">
        <w:fldChar w:fldCharType="separate"/>
      </w:r>
      <w:r w:rsidR="00F21292" w:rsidRPr="00B20897">
        <w:rPr>
          <w:noProof/>
        </w:rPr>
        <w:t>(Frederiksen et al. 2012)</w:t>
      </w:r>
      <w:r w:rsidR="00CE0ACE" w:rsidRPr="00B20897">
        <w:fldChar w:fldCharType="end"/>
      </w:r>
      <w:r w:rsidR="00CE0ACE" w:rsidRPr="00B20897">
        <w:t>.</w:t>
      </w:r>
    </w:p>
    <w:p w14:paraId="1F6638CE" w14:textId="003C2EFB" w:rsidR="00B712E5" w:rsidRPr="00B20897" w:rsidRDefault="00B712E5" w:rsidP="00632CAA">
      <w:r w:rsidRPr="00B20897">
        <w:lastRenderedPageBreak/>
        <w:t xml:space="preserve">One </w:t>
      </w:r>
      <w:r w:rsidR="008F165F" w:rsidRPr="00B20897">
        <w:t xml:space="preserve">seabird </w:t>
      </w:r>
      <w:r w:rsidRPr="00B20897">
        <w:t xml:space="preserve">species </w:t>
      </w:r>
      <w:r w:rsidR="008F165F" w:rsidRPr="00B20897">
        <w:t xml:space="preserve">which is exposed to widespread, chronic anthropogenic mortality in its wintering range is the </w:t>
      </w:r>
      <w:r w:rsidR="00E57906" w:rsidRPr="00B20897">
        <w:t>Brünnich’s</w:t>
      </w:r>
      <w:r w:rsidR="008F165F" w:rsidRPr="00B20897">
        <w:t xml:space="preserve"> </w:t>
      </w:r>
      <w:r w:rsidR="00E57906" w:rsidRPr="00B20897">
        <w:t>guillemot</w:t>
      </w:r>
      <w:r w:rsidR="008A7EC4" w:rsidRPr="00B20897">
        <w:t xml:space="preserve"> (or thick-billed murre,</w:t>
      </w:r>
      <w:r w:rsidR="008F165F" w:rsidRPr="00B20897">
        <w:t xml:space="preserve"> </w:t>
      </w:r>
      <w:r w:rsidR="008F165F" w:rsidRPr="00B20897">
        <w:rPr>
          <w:i/>
        </w:rPr>
        <w:t>Uria lomvia</w:t>
      </w:r>
      <w:r w:rsidR="008A7EC4" w:rsidRPr="00B20897">
        <w:t>)</w:t>
      </w:r>
      <w:r w:rsidR="00154196" w:rsidRPr="00B20897">
        <w:t xml:space="preserve"> (hereafter </w:t>
      </w:r>
      <w:r w:rsidR="00E57906" w:rsidRPr="00B20897">
        <w:t>guillemot</w:t>
      </w:r>
      <w:r w:rsidR="00154196" w:rsidRPr="00B20897">
        <w:t>)</w:t>
      </w:r>
      <w:r w:rsidR="008F165F" w:rsidRPr="00B20897">
        <w:t xml:space="preserve">. This numerous pan-Arctic species </w:t>
      </w:r>
      <w:r w:rsidR="0005400C" w:rsidRPr="00B20897">
        <w:t>has long been</w:t>
      </w:r>
      <w:r w:rsidR="008F165F" w:rsidRPr="00B20897">
        <w:t xml:space="preserve"> a popular hunting object in its important Atlantic wintering areas off Newfoundland and West Greenland</w:t>
      </w:r>
      <w:r w:rsidR="001257F5" w:rsidRPr="00B20897">
        <w:t xml:space="preserve"> </w:t>
      </w:r>
      <w:r w:rsidR="001257F5" w:rsidRPr="00B20897">
        <w:fldChar w:fldCharType="begin">
          <w:fldData xml:space="preserve">PEVuZE5vdGU+PENpdGU+PEF1dGhvcj5HYXN0b248L0F1dGhvcj48WWVhcj4yMDEwPC9ZZWFyPjxS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</w:fldData>
        </w:fldChar>
      </w:r>
      <w:r w:rsidR="00531366" w:rsidRPr="00B20897">
        <w:instrText xml:space="preserve"> ADDIN EN.CITE </w:instrText>
      </w:r>
      <w:r w:rsidR="00531366" w:rsidRPr="00B20897">
        <w:fldChar w:fldCharType="begin">
          <w:fldData xml:space="preserve">PEVuZE5vdGU+PENpdGU+PEF1dGhvcj5HYXN0b248L0F1dGhvcj48WWVhcj4yMDEwPC9ZZWFyPjxS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</w:fldData>
        </w:fldChar>
      </w:r>
      <w:r w:rsidR="00531366" w:rsidRPr="00B20897">
        <w:instrText xml:space="preserve"> ADDIN EN.CITE.DATA </w:instrText>
      </w:r>
      <w:r w:rsidR="00531366" w:rsidRPr="00B20897">
        <w:fldChar w:fldCharType="end"/>
      </w:r>
      <w:r w:rsidR="001257F5" w:rsidRPr="00B20897">
        <w:fldChar w:fldCharType="separate"/>
      </w:r>
      <w:r w:rsidR="00CA6D12" w:rsidRPr="00B20897">
        <w:rPr>
          <w:noProof/>
        </w:rPr>
        <w:t>(Elliot et al. 1991; Falk &amp; Durinck 1992; Gaston &amp; Robertson 2010)</w:t>
      </w:r>
      <w:r w:rsidR="001257F5" w:rsidRPr="00B20897">
        <w:fldChar w:fldCharType="end"/>
      </w:r>
      <w:r w:rsidR="008F165F" w:rsidRPr="00B20897">
        <w:t xml:space="preserve">, although the number of birds shot has decreased substantially in both areas </w:t>
      </w:r>
      <w:r w:rsidR="008F165F" w:rsidRPr="00B20897">
        <w:fldChar w:fldCharType="begin"/>
      </w:r>
      <w:r w:rsidR="00531366" w:rsidRPr="00B20897">
        <w:instrText xml:space="preserve"> ADDIN EN.CITE &lt;EndNote&gt;&lt;Cite&gt;&lt;Author&gt;Frederiksen&lt;/Author&gt;&lt;Year&gt;2016&lt;/Year&gt;&lt;RecNum&gt;2939&lt;/RecNum&gt;&lt;DisplayText&gt;(Frederiksen et al. 2016)&lt;/DisplayText&gt;&lt;record&gt;&lt;rec-number&gt;2939&lt;/rec-number&gt;&lt;foreign-keys&gt;&lt;key app="EN" db-id="zxv5292pa9rrxke50fbvee0mawdetre09e25" timestamp="1464176121"&gt;2939&lt;/key&gt;&lt;/foreign-keys&gt;&lt;ref-type name="Journal Article"&gt;17&lt;/ref-type&gt;&lt;contributors&gt;&lt;authors&gt;&lt;author&gt;Frederiksen, M&lt;/author&gt;&lt;author&gt;Descamps, S.&lt;/author&gt;&lt;author&gt;Erikstad, K. E.&lt;/author&gt;&lt;author&gt;Gaston, A. J.&lt;/author&gt;&lt;author&gt;Gilchrist, H. G.&lt;/author&gt;&lt;author&gt;Grémillet, D.&lt;/author&gt;&lt;author&gt;Johansen, K.L.&lt;/author&gt;&lt;author&gt;Kolbeinsson, Y.&lt;/author&gt;&lt;author&gt;Linnebjerg, J.F.&lt;/author&gt;&lt;author&gt;Mallory, M. L.&lt;/author&gt;&lt;author&gt;McFarlane Tranquilla, L.A.&lt;/author&gt;&lt;author&gt;Merkel, F. R.&lt;/author&gt;&lt;author&gt;Montevecchi, W. A.&lt;/author&gt;&lt;author&gt;Mosbech, A.&lt;/author&gt;&lt;author&gt;Reiertsen, T. K.&lt;/author&gt;&lt;author&gt;Robertson, G. J.&lt;/author&gt;&lt;author&gt;Steen, H.&lt;/author&gt;&lt;author&gt;Strøm, H.&lt;/author&gt;&lt;author&gt;Thórarinsson, T.L.&lt;/author&gt;&lt;/authors&gt;&lt;/contributors&gt;&lt;titles&gt;&lt;title&gt;&lt;style face="normal" font="default" size="100%"&gt;Migration and wintering of a declining seabird, the thick-billed murre &lt;/style&gt;&lt;style face="italic" font="default" size="100%"&gt;Uria lomvia&lt;/style&gt;&lt;style face="normal" font="default" size="100%"&gt;, on an ocean basin scale: conservation implications&lt;/style&gt;&lt;/title&gt;&lt;secondary-title&gt;Biological Conservation&lt;/secondary-title&gt;&lt;/titles&gt;&lt;periodical&gt;&lt;full-title&gt;Biological Conservation&lt;/full-title&gt;&lt;/periodical&gt;&lt;pages&gt;26-35&lt;/pages&gt;&lt;volume&gt;200&lt;/volume&gt;&lt;dates&gt;&lt;year&gt;2016&lt;/year&gt;&lt;/dates&gt;&lt;urls&gt;&lt;/urls&gt;&lt;/record&gt;&lt;/Cite&gt;&lt;/EndNote&gt;</w:instrText>
      </w:r>
      <w:r w:rsidR="008F165F" w:rsidRPr="00B20897">
        <w:fldChar w:fldCharType="separate"/>
      </w:r>
      <w:r w:rsidR="00F21292" w:rsidRPr="00B20897">
        <w:rPr>
          <w:noProof/>
        </w:rPr>
        <w:t>(Frederiksen et al. 2016)</w:t>
      </w:r>
      <w:r w:rsidR="008F165F" w:rsidRPr="00B20897">
        <w:fldChar w:fldCharType="end"/>
      </w:r>
      <w:r w:rsidR="008F165F" w:rsidRPr="00B20897">
        <w:t>.</w:t>
      </w:r>
      <w:r w:rsidR="00154196" w:rsidRPr="00B20897">
        <w:t xml:space="preserve"> In addition, large numbers of </w:t>
      </w:r>
      <w:r w:rsidR="00E57906" w:rsidRPr="00B20897">
        <w:t>guillemot</w:t>
      </w:r>
      <w:r w:rsidR="00154196" w:rsidRPr="00B20897">
        <w:t xml:space="preserve">s have fallen victim to chronic oil pollution in the important shipping corridor off Newfoundland </w:t>
      </w:r>
      <w:r w:rsidR="00154196" w:rsidRPr="00B20897">
        <w:fldChar w:fldCharType="begin"/>
      </w:r>
      <w:r w:rsidR="00531366" w:rsidRPr="00B20897">
        <w:instrText xml:space="preserve"> ADDIN EN.CITE &lt;EndNote&gt;&lt;Cite&gt;&lt;Author&gt;Wiese&lt;/Author&gt;&lt;Year&gt;2003&lt;/Year&gt;&lt;RecNum&gt;3118&lt;/RecNum&gt;&lt;DisplayText&gt;(Wiese &amp;amp; Ryan 2003)&lt;/DisplayText&gt;&lt;record&gt;&lt;rec-number&gt;3118&lt;/rec-number&gt;&lt;foreign-keys&gt;&lt;key app="EN" db-id="zxv5292pa9rrxke50fbvee0mawdetre09e25" timestamp="1515403382"&gt;3118&lt;/key&gt;&lt;/foreign-keys&gt;&lt;ref-type name="Journal Article"&gt;17&lt;/ref-type&gt;&lt;contributors&gt;&lt;authors&gt;&lt;author&gt;Wiese, F. K.&lt;/author&gt;&lt;author&gt;Ryan, P. C.&lt;/author&gt;&lt;/authors&gt;&lt;/contributors&gt;&lt;titles&gt;&lt;title&gt;The extent of chronic marine oil pollution in southeastern Newfoundland waters assessed through beached bird surveys 1984-1999&lt;/title&gt;&lt;secondary-title&gt;Marine Pollution Bulletin&lt;/secondary-title&gt;&lt;/titles&gt;&lt;periodical&gt;&lt;full-title&gt;Marine Pollution Bulletin&lt;/full-title&gt;&lt;/periodical&gt;&lt;pages&gt;1090-1101&lt;/pages&gt;&lt;volume&gt;46&lt;/volume&gt;&lt;number&gt;9&lt;/number&gt;&lt;dates&gt;&lt;year&gt;2003&lt;/year&gt;&lt;pub-dates&gt;&lt;date&gt;Sep&lt;/date&gt;&lt;/pub-dates&gt;&lt;/dates&gt;&lt;isbn&gt;0025-326X&lt;/isbn&gt;&lt;accession-num&gt;WOS:000185175900015&lt;/accession-num&gt;&lt;urls&gt;&lt;related-urls&gt;&lt;url&gt;&amp;lt;Go to ISI&amp;gt;://WOS:000185175900015&lt;/url&gt;&lt;/related-urls&gt;&lt;/urls&gt;&lt;electronic-resource-num&gt;10.1016/s0025-326x(03)00250-9&lt;/electronic-resource-num&gt;&lt;/record&gt;&lt;/Cite&gt;&lt;/EndNote&gt;</w:instrText>
      </w:r>
      <w:r w:rsidR="00154196" w:rsidRPr="00B20897">
        <w:fldChar w:fldCharType="separate"/>
      </w:r>
      <w:r w:rsidR="00154196" w:rsidRPr="00B20897">
        <w:rPr>
          <w:noProof/>
        </w:rPr>
        <w:t>(Wiese &amp; Ryan 2003)</w:t>
      </w:r>
      <w:r w:rsidR="00154196" w:rsidRPr="00B20897">
        <w:fldChar w:fldCharType="end"/>
      </w:r>
      <w:r w:rsidR="002141CF" w:rsidRPr="00B20897">
        <w:t xml:space="preserve">; the extent of this problem has also been reduced recently due to stricter regulation of discharges of oil and bilge water </w:t>
      </w:r>
      <w:r w:rsidR="002141CF" w:rsidRPr="00B20897">
        <w:fldChar w:fldCharType="begin"/>
      </w:r>
      <w:r w:rsidR="00531366" w:rsidRPr="00B20897">
        <w:instrText xml:space="preserve"> ADDIN EN.CITE &lt;EndNote&gt;&lt;Cite&gt;&lt;Author&gt;Robertson&lt;/Author&gt;&lt;Year&gt;2014&lt;/Year&gt;&lt;RecNum&gt;2820&lt;/RecNum&gt;&lt;DisplayText&gt;(Robertson et al. 2014)&lt;/DisplayText&gt;&lt;record&gt;&lt;rec-number&gt;2820&lt;/rec-number&gt;&lt;foreign-keys&gt;&lt;key app="EN" db-id="zxv5292pa9rrxke50fbvee0mawdetre09e25" timestamp="1434360375"&gt;2820&lt;/key&gt;&lt;/foreign-keys&gt;&lt;ref-type name="Book Section"&gt;5&lt;/ref-type&gt;&lt;contributors&gt;&lt;authors&gt;&lt;author&gt;Robertson, G. J.&lt;/author&gt;&lt;author&gt;Wiese, F.K.&lt;/author&gt;&lt;author&gt;Ryan, P.C.&lt;/author&gt;&lt;author&gt;Wilhelm, S. I.&lt;/author&gt;&lt;/authors&gt;&lt;/contributors&gt;&lt;titles&gt;&lt;title&gt;Updated numbers of murres and dovekies oiled in Newfoundland waters by chronic ship-source oil pollution&lt;/title&gt;&lt;secondary-title&gt;Proceedings of the 37th AMOP Technical Seminar on Environmental Contamination and Response&lt;/secondary-title&gt;&lt;/titles&gt;&lt;pages&gt;265-275&lt;/pages&gt;&lt;dates&gt;&lt;year&gt;2014&lt;/year&gt;&lt;/dates&gt;&lt;pub-location&gt;Ottawa, ON&lt;/pub-location&gt;&lt;publisher&gt;Environment Canada&lt;/publisher&gt;&lt;urls&gt;&lt;/urls&gt;&lt;/record&gt;&lt;/Cite&gt;&lt;/EndNote&gt;</w:instrText>
      </w:r>
      <w:r w:rsidR="002141CF" w:rsidRPr="00B20897">
        <w:fldChar w:fldCharType="separate"/>
      </w:r>
      <w:r w:rsidR="00F21292" w:rsidRPr="00B20897">
        <w:rPr>
          <w:noProof/>
        </w:rPr>
        <w:t>(Robertson et al. 2014)</w:t>
      </w:r>
      <w:r w:rsidR="002141CF" w:rsidRPr="00B20897">
        <w:fldChar w:fldCharType="end"/>
      </w:r>
      <w:r w:rsidR="002141CF" w:rsidRPr="00B20897">
        <w:t xml:space="preserve">. Nevertheless, the annual number of </w:t>
      </w:r>
      <w:r w:rsidR="00E57906" w:rsidRPr="00B20897">
        <w:t>guillemot</w:t>
      </w:r>
      <w:r w:rsidR="002141CF" w:rsidRPr="00B20897">
        <w:t xml:space="preserve">s killed by hunting and oiling are still substantial </w:t>
      </w:r>
      <w:r w:rsidR="002141CF" w:rsidRPr="00B20897">
        <w:fldChar w:fldCharType="begin">
          <w:fldData xml:space="preserve">PEVuZE5vdGU+PENpdGU+PEF1dGhvcj5Sb2JlcnRzb248L0F1dGhvcj48WWVhcj4yMDE0PC9ZZWFy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</w:fldData>
        </w:fldChar>
      </w:r>
      <w:r w:rsidR="00531366" w:rsidRPr="00B20897">
        <w:instrText xml:space="preserve"> ADDIN EN.CITE </w:instrText>
      </w:r>
      <w:r w:rsidR="00531366" w:rsidRPr="00B20897">
        <w:fldChar w:fldCharType="begin">
          <w:fldData xml:space="preserve">PEVuZE5vdGU+PENpdGU+PEF1dGhvcj5Sb2JlcnRzb248L0F1dGhvcj48WWVhcj4yMDE0PC9ZZWFy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</w:fldData>
        </w:fldChar>
      </w:r>
      <w:r w:rsidR="00531366" w:rsidRPr="00B20897">
        <w:instrText xml:space="preserve"> ADDIN EN.CITE.DATA </w:instrText>
      </w:r>
      <w:r w:rsidR="00531366" w:rsidRPr="00B20897">
        <w:fldChar w:fldCharType="end"/>
      </w:r>
      <w:r w:rsidR="002141CF" w:rsidRPr="00B20897">
        <w:fldChar w:fldCharType="separate"/>
      </w:r>
      <w:r w:rsidR="002405A3" w:rsidRPr="00B20897">
        <w:rPr>
          <w:noProof/>
        </w:rPr>
        <w:t>(approx. 150,000; Robertson et al. 2014; Frederiksen et al. 2016)</w:t>
      </w:r>
      <w:r w:rsidR="002141CF" w:rsidRPr="00B20897">
        <w:fldChar w:fldCharType="end"/>
      </w:r>
      <w:r w:rsidR="002141CF" w:rsidRPr="00B20897">
        <w:t xml:space="preserve">. </w:t>
      </w:r>
      <w:r w:rsidR="00E57906" w:rsidRPr="00B20897">
        <w:t>Guillemot</w:t>
      </w:r>
      <w:r w:rsidR="002141CF" w:rsidRPr="00B20897">
        <w:t xml:space="preserve"> populations are declining </w:t>
      </w:r>
      <w:r w:rsidR="00D448A2" w:rsidRPr="00B20897">
        <w:t xml:space="preserve">rapidly </w:t>
      </w:r>
      <w:r w:rsidR="002141CF" w:rsidRPr="00B20897">
        <w:t xml:space="preserve">in many parts of the Atlantic breeding range, including Greenland </w:t>
      </w:r>
      <w:r w:rsidR="002141CF" w:rsidRPr="00B20897">
        <w:fldChar w:fldCharType="begin"/>
      </w:r>
      <w:r w:rsidR="00531366" w:rsidRPr="00B20897">
        <w:instrText xml:space="preserve"> ADDIN EN.CITE &lt;EndNote&gt;&lt;Cite&gt;&lt;Author&gt;Merkel&lt;/Author&gt;&lt;Year&gt;2014&lt;/Year&gt;&lt;RecNum&gt;2620&lt;/RecNum&gt;&lt;DisplayText&gt;(Merkel et al. 2014)&lt;/DisplayText&gt;&lt;record&gt;&lt;rec-number&gt;2620&lt;/rec-number&gt;&lt;foreign-keys&gt;&lt;key app="EN" db-id="zxv5292pa9rrxke50fbvee0mawdetre09e25" timestamp="1384261960"&gt;2620&lt;/key&gt;&lt;/foreign-keys&gt;&lt;ref-type name="Journal Article"&gt;17&lt;/ref-type&gt;&lt;contributors&gt;&lt;authors&gt;&lt;author&gt;Merkel, F.&lt;/author&gt;&lt;author&gt;Labansen, A. L.&lt;/author&gt;&lt;author&gt;Boertmann, D.&lt;/author&gt;&lt;author&gt;Mosbech, A.&lt;/author&gt;&lt;author&gt;Egevang, C.&lt;/author&gt;&lt;author&gt;Falk, K&lt;/author&gt;&lt;author&gt;Linnebjerg, J.F.&lt;/author&gt;&lt;author&gt;Frederiksen, M&lt;</w:instrText>
      </w:r>
      <w:r w:rsidR="00531366" w:rsidRPr="0078694C">
        <w:rPr>
          <w:lang w:val="en-US"/>
        </w:rPr>
        <w:instrText>/author&gt;&lt;author&gt;Kampp, K.&lt;/au</w:instrText>
      </w:r>
      <w:r w:rsidR="00531366" w:rsidRPr="0078694C">
        <w:rPr>
          <w:lang w:val="da-DK"/>
        </w:rPr>
        <w:instrText>thor&gt;&lt;/authors&gt;&lt;/contributors&gt;&lt;titles&gt;&lt;title&gt;&lt;style face="normal" font="default" size="100%"&gt;Declining trends in the majority of Greenland’s thick-billed murre (&lt;/style&gt;&lt;style face="italic" font="default" size="100%"&gt;Uria lomvia&lt;/style&gt;&lt;style face="normal" font="default" size="100%"&gt;) colonies 1981-2011&lt;/style&gt;&lt;/title&gt;&lt;secondary-title&gt;Polar Biology&lt;/secondary-title&gt;&lt;/titles&gt;&lt;periodical&gt;&lt;full-title&gt;Polar Biology&lt;/full-title&gt;&lt;/periodical&gt;&lt;pages&gt;1061-1071&lt;/pages&gt;&lt;volume&gt;37&lt;/volume&gt;&lt;dates&gt;&lt;year&gt;2014&lt;/year&gt;&lt;/dates&gt;&lt;urls&gt;&lt;/urls&gt;&lt;electronic-resource-num&gt;10.1007/s00300-014-1500-3&lt;/electronic-resource-num&gt;&lt;/record&gt;&lt;/Cite&gt;&lt;/EndNote&gt;</w:instrText>
      </w:r>
      <w:r w:rsidR="002141CF" w:rsidRPr="00B20897">
        <w:fldChar w:fldCharType="separate"/>
      </w:r>
      <w:r w:rsidR="00F21292" w:rsidRPr="0078694C">
        <w:rPr>
          <w:noProof/>
          <w:lang w:val="da-DK"/>
        </w:rPr>
        <w:t>(Merkel et al. 2014)</w:t>
      </w:r>
      <w:r w:rsidR="002141CF" w:rsidRPr="00B20897">
        <w:fldChar w:fldCharType="end"/>
      </w:r>
      <w:r w:rsidR="00CF5290" w:rsidRPr="0078694C">
        <w:rPr>
          <w:lang w:val="da-DK"/>
        </w:rPr>
        <w:t>, Iceland</w:t>
      </w:r>
      <w:r w:rsidR="00D448A2" w:rsidRPr="0078694C">
        <w:rPr>
          <w:lang w:val="da-DK"/>
        </w:rPr>
        <w:t xml:space="preserve"> </w:t>
      </w:r>
      <w:r w:rsidR="00D448A2" w:rsidRPr="00B20897">
        <w:fldChar w:fldCharType="begin"/>
      </w:r>
      <w:r w:rsidR="00531366" w:rsidRPr="0078694C">
        <w:rPr>
          <w:lang w:val="da-DK"/>
        </w:rPr>
        <w:instrText xml:space="preserve"> ADDIN EN.CITE &lt;EndNote&gt;&lt;Cite&gt;&lt;Author&gt;Garðarsson&lt;/Author&gt;&lt;Year&gt;in press&lt;/Year&gt;&lt;RecNum&gt;2830&lt;/RecNum&gt;&lt;Display</w:instrText>
      </w:r>
      <w:r w:rsidR="00531366" w:rsidRPr="0073237D">
        <w:rPr>
          <w:lang w:val="da-DK"/>
        </w:rPr>
        <w:instrText>Text&gt;(Garðarsson et al. in press)&lt;/DisplayText&gt;&lt;record&gt;&lt;rec-number&gt;2830&lt;/rec-number&gt;&lt;foreign-keys&gt;&lt;key app="EN" db-id="zxv5292pa9rrxke50fbvee0mawdetre09e25" timestamp="1434368413"&gt;2830&lt;/key&gt;&lt;/foreign-keys&gt;&lt;ref-type name="Journal Article"&gt;17&lt;/ref-type&gt;&lt;contributors&gt;&lt;authors&gt;&lt;author&gt;Garðarsson, A.&lt;/author&gt;&lt;author&gt;Guðmundsson, G.A.&lt;/author&gt;&lt;author&gt;Lilliendahl, K.&lt;/author&gt;&lt;/authors&gt;&lt;/contributors&gt;&lt;titles&gt;&lt;title&gt;The numbers of large auks on the cliffs of Iceland in 2006-2008&lt;/title&gt;&lt;secondary-title&gt;Bliki&lt;/secondary-title&gt;&lt;/titles&gt;&lt;periodical&gt;&lt;full-title&gt;Bliki&lt;/full-title&gt;&lt;/periodical&gt;&lt;pages&gt;xx-yy&lt;/pages&gt;&lt;volume&gt;33&lt;/volume&gt;&lt;dates&gt;&lt;year&gt;in press&lt;/year&gt;&lt;/dates&gt;&lt;urls&gt;&lt;/urls&gt;&lt;/record&gt;&lt;/Cite&gt;&lt;/EndNote&gt;</w:instrText>
      </w:r>
      <w:r w:rsidR="00D448A2" w:rsidRPr="00B20897">
        <w:fldChar w:fldCharType="separate"/>
      </w:r>
      <w:r w:rsidR="00F21292" w:rsidRPr="0073237D">
        <w:rPr>
          <w:noProof/>
          <w:lang w:val="da-DK"/>
        </w:rPr>
        <w:t xml:space="preserve">(Garðarsson et al. in </w:t>
      </w:r>
      <w:r w:rsidR="00F21292" w:rsidRPr="0078694C">
        <w:rPr>
          <w:noProof/>
          <w:lang w:val="da-DK"/>
        </w:rPr>
        <w:t>press)</w:t>
      </w:r>
      <w:r w:rsidR="00D448A2" w:rsidRPr="00B20897">
        <w:fldChar w:fldCharType="end"/>
      </w:r>
      <w:r w:rsidR="00CF5290" w:rsidRPr="0078694C">
        <w:rPr>
          <w:lang w:val="da-DK"/>
        </w:rPr>
        <w:t xml:space="preserve"> and Svalbard </w:t>
      </w:r>
      <w:r w:rsidR="00CF5290" w:rsidRPr="00B20897">
        <w:fldChar w:fldCharType="begin"/>
      </w:r>
      <w:r w:rsidR="00531366" w:rsidRPr="0078694C">
        <w:rPr>
          <w:lang w:val="da-DK"/>
        </w:rPr>
        <w:instrText xml:space="preserve"> </w:instrText>
      </w:r>
      <w:r w:rsidR="00531366" w:rsidRPr="0078694C">
        <w:rPr>
          <w:lang w:val="en-US"/>
        </w:rPr>
        <w:instrText>ADDIN EN.CITE &lt;EndNote&gt;&lt;Cite&gt;&lt;Author&gt;Descamps&lt;/Author&gt;&lt;Year&gt;2013&lt;/Year&gt;&lt;RecNum&gt;2634&lt;/RecNum&gt;&lt;DisplayText&gt;(Descamps et al. 2013)&lt;/DisplayText&gt;&lt;record&gt;&lt;rec-number&gt;2634&lt;/rec-number&gt;&lt;foreign-keys&gt;&lt;key app="EN" db-id="zxv5292pa9rrxke50fbvee0mawdetre09e25" timestamp="1389253483"&gt;2634&lt;/key&gt;&lt;/foreign-keys&gt;&lt;ref-type name="Journal Article"&gt;17&lt;/ref-type&gt;&lt;contributors&gt;&lt;authors&gt;&lt;author&gt;Descamps, Sébastien&lt;/author&gt;&lt;author&gt;Strøm, Hallvard&lt;/author&gt;&lt;author&gt;Steen, Harald&lt;/author&gt;&lt;/authors&gt;&lt;/contributors&gt;&lt;titles&gt;&lt;title&gt;Decline of an arctic top predator: synchrony in colony size fluctuations, risk of extinction and the subpolar gyre&lt;/title&gt;&lt;secondary-title&gt;Oecologia&lt;/secondary-title&gt;&lt;alt-title&gt;Oecologia&lt;/alt-title&gt;&lt;/titles&gt;&lt;periodical&gt;&lt;full-title&gt;Oecologia&lt;/full-title&gt;&lt;/periodical&gt;&lt;alt-periodical&gt;&lt;full-title&gt;Oecologia&lt;/full-title&gt;&lt;/alt-periodical&gt;&lt;pages&gt;1271-1282&lt;/pages&gt;&lt;volume&gt;173&lt;/volume&gt;&lt;number&gt;4&lt;/number&gt;&lt;keywords&gt;&lt;keyword&gt;Moran effect&lt;/keyword&gt;&lt;keyword&gt;Regime shift&lt;/keyword&gt;&lt;keyword&gt;Svalbard&lt;/keyword&gt;&lt;keyword&gt;Subpolar gyre&lt;/keyword&gt;&lt;keyword&gt;Synchrony&lt;/keyword&gt;&lt;keyword&gt;Uria lomvia&lt;/keyword&gt;&lt;/keywords&gt;&lt;dates&gt;&lt;year&gt;2013&lt;/year&gt;&lt;pub-dates&gt;&lt;date&gt;2013/12/01&lt;/date&gt;&lt;/pub-dates&gt;&lt;/dates&gt;&lt;publisher&gt;Springer Berlin Heidelberg&lt;/publisher&gt;&lt;isbn&gt;0029-8549&lt;/isbn&gt;&lt;urls&gt;&lt;related-urls&gt;&lt;url&gt;http://dx.doi.org/10.1007/s00442-013-2701-0&lt;/url&gt;&lt;/related-urls&gt;&lt;/urls&gt;&lt;electronic-resource-num&gt;10.1007/s00442-013-2701-0&lt;/electronic-resource-num&gt;&lt;language&gt;English&lt;/language&gt;&lt;/record&gt;&lt;/Cite&gt;&lt;/EndNote&gt;</w:instrText>
      </w:r>
      <w:r w:rsidR="00CF5290" w:rsidRPr="00B20897">
        <w:fldChar w:fldCharType="separate"/>
      </w:r>
      <w:r w:rsidR="00F21292" w:rsidRPr="0078694C">
        <w:rPr>
          <w:noProof/>
          <w:lang w:val="en-US"/>
        </w:rPr>
        <w:t>(Descam</w:t>
      </w:r>
      <w:r w:rsidR="00F21292" w:rsidRPr="00B20897">
        <w:rPr>
          <w:noProof/>
        </w:rPr>
        <w:t>ps et al. 2013)</w:t>
      </w:r>
      <w:r w:rsidR="00CF5290" w:rsidRPr="00B20897">
        <w:fldChar w:fldCharType="end"/>
      </w:r>
      <w:r w:rsidR="00D448A2" w:rsidRPr="00B20897">
        <w:t>, and it is highly relevant for managers to assess the potential role of direct anthropogenic mortality in driving this decline</w:t>
      </w:r>
      <w:r w:rsidR="0073237D">
        <w:t xml:space="preserve"> as well as the sustainability of guillemot hunting</w:t>
      </w:r>
      <w:r w:rsidR="00D448A2" w:rsidRPr="00B20897">
        <w:t>.</w:t>
      </w:r>
    </w:p>
    <w:p w14:paraId="2F9E0643" w14:textId="35172B06" w:rsidR="00D448A2" w:rsidRPr="00B20897" w:rsidRDefault="00505A98" w:rsidP="00632CAA">
      <w:r w:rsidRPr="00B20897">
        <w:t xml:space="preserve">The recent compilation of tracking data from </w:t>
      </w:r>
      <w:r w:rsidR="00B20897" w:rsidRPr="00B20897">
        <w:t xml:space="preserve">nearly </w:t>
      </w:r>
      <w:r w:rsidRPr="00B20897">
        <w:t xml:space="preserve">all major Atlantic breeding </w:t>
      </w:r>
      <w:r w:rsidR="00E57906" w:rsidRPr="00B20897">
        <w:t>guillemot</w:t>
      </w:r>
      <w:r w:rsidRPr="00B20897">
        <w:t xml:space="preserve"> populations formed the basis of estimation of the composition of wintering population in terms of breeding origin </w:t>
      </w:r>
      <w:r w:rsidRPr="00B20897">
        <w:fldChar w:fldCharType="begin"/>
      </w:r>
      <w:r w:rsidR="00531366" w:rsidRPr="00B20897">
        <w:instrText xml:space="preserve"> ADDIN EN.CITE &lt;EndNote&gt;&lt;Cite&gt;&lt;Author&gt;Frederiksen&lt;/Author&gt;&lt;Year&gt;2016&lt;/Year&gt;&lt;RecNum&gt;2939&lt;/RecNum&gt;&lt;DisplayText&gt;(Frederiksen et al. 2016)&lt;/DisplayText&gt;&lt;record&gt;&lt;rec-number&gt;2939&lt;/rec-number&gt;&lt;foreign-keys&gt;&lt;key app="EN" db-id="zxv5292pa9rrxke50fbvee0mawdetre09e25" timestamp="1464176121"&gt;2939&lt;/key&gt;&lt;/foreign-keys&gt;&lt;ref-type name="Journal Article"&gt;17&lt;/ref-type&gt;&lt;contributors&gt;&lt;authors&gt;&lt;author&gt;Frederiksen, M&lt;/author&gt;&lt;author&gt;Descamps, S.&lt;/author&gt;&lt;author&gt;Erikstad, K. E.&lt;/author&gt;&lt;author&gt;Gaston, A. J.&lt;/author&gt;&lt;author&gt;Gilchrist, H. G.&lt;/author&gt;&lt;author&gt;Grémillet, D.&lt;/author&gt;&lt;author&gt;Johansen, K.L.&lt;/author&gt;&lt;author&gt;Kolbeinsson, Y.&lt;/author&gt;&lt;author&gt;Linnebjerg, J.F.&lt;/author&gt;&lt;author&gt;Mallory, M. L.&lt;/author&gt;&lt;author&gt;McFarlane Tranquilla, L.A.&lt;/author&gt;&lt;author&gt;Merkel, F. R.&lt;/author&gt;&lt;author&gt;Montevecchi, W. A.&lt;/author&gt;&lt;author&gt;Mosbech, A.&lt;/author&gt;&lt;author&gt;Reiertsen, T. K.&lt;/author&gt;&lt;author&gt;Robertson, G. J.&lt;/author&gt;&lt;author&gt;Steen, H.&lt;/author&gt;&lt;author&gt;Strøm, H.&lt;/author&gt;&lt;author&gt;Thórarinsson, T.L.&lt;/author&gt;&lt;/authors&gt;&lt;/contributors&gt;&lt;titles&gt;&lt;title&gt;&lt;style face="normal" font="default" size="100%"&gt;Migration and wintering of a declining seabird, the thick-billed murre &lt;/style&gt;&lt;style face="italic" font="default" size="100%"&gt;Uria lomvia&lt;/style&gt;&lt;style face="normal" font="default" size="100%"&gt;, on an ocean basin scale: conservation implications&lt;/style&gt;&lt;/title&gt;&lt;secondary-title&gt;Biological Conservation&lt;/secondary-title&gt;&lt;/titles&gt;&lt;periodical&gt;&lt;full-title&gt;Biological Conservation&lt;/full-title&gt;&lt;/periodical&gt;&lt;pages&gt;26-35&lt;/pages&gt;&lt;volume&gt;200&lt;/volume&gt;&lt;dates&gt;&lt;year&gt;2016&lt;/year&gt;&lt;/dates&gt;&lt;urls&gt;&lt;/urls&gt;&lt;/record&gt;&lt;/Cite&gt;&lt;/EndNote&gt;</w:instrText>
      </w:r>
      <w:r w:rsidRPr="00B20897">
        <w:fldChar w:fldCharType="separate"/>
      </w:r>
      <w:r w:rsidR="00F21292" w:rsidRPr="00B20897">
        <w:rPr>
          <w:noProof/>
        </w:rPr>
        <w:t>(Frederiksen et al. 2016)</w:t>
      </w:r>
      <w:r w:rsidRPr="00B20897">
        <w:fldChar w:fldCharType="end"/>
      </w:r>
      <w:r w:rsidRPr="00B20897">
        <w:t xml:space="preserve">. Here, we use the results of this study in combination with recent information on hunting and oiling mortality in Greenland and Canada to construct a spatially explicit population model that estimates the impact on growth rates of specific breeding populations. Our aim is to provide an improved basis for </w:t>
      </w:r>
      <w:r w:rsidR="00443448" w:rsidRPr="00B20897">
        <w:t xml:space="preserve">pan-Atlantic management of this declining migrant seabird. This study is an update and extension of the model presented by </w:t>
      </w:r>
      <w:r w:rsidR="00443448" w:rsidRPr="00B20897">
        <w:fldChar w:fldCharType="begin"/>
      </w:r>
      <w:r w:rsidR="00531366" w:rsidRPr="00B20897">
        <w:instrText xml:space="preserve"> ADDIN EN.CITE &lt;EndNote&gt;&lt;Cite AuthorYear="1"&gt;&lt;Author&gt;Wiese&lt;/Author&gt;&lt;Year&gt;2004&lt;/Year&gt;&lt;RecNum&gt;1971&lt;/RecNum&gt;&lt;DisplayText&gt;Wiese et al. (2004)&lt;/DisplayText&gt;&lt;record&gt;&lt;rec-number&gt;1971&lt;/rec-number&gt;&lt;foreign-keys&gt;&lt;key app="EN" db-id="zxv5292pa9rrxke50fbvee0mawdetre09e25" timestamp="0"&gt;1971&lt;/key&gt;&lt;/foreign-keys&gt;&lt;ref-type name="Journal Article"&gt;17&lt;/ref-type&gt;&lt;contributors&gt;&lt;authors&gt;&lt;author&gt;Wiese,F.K.&lt;/author&gt;&lt;author&gt; Robertson,G.J.&lt;/author&gt;&lt;author&gt; Gaston,A.J.&lt;/author&gt;&lt;/authors&gt;&lt;/contributors&gt;&lt;titles&gt;&lt;title&gt;&lt;style face="normal" font="default" size="100%"&gt;Impacts of chronic marine oil pollution and the murre hunt in Newfoundland on thick-billed murre &lt;/style&gt;&lt;style face="italic" font="default" size="100%"&gt;Uria lomvia&lt;/style&gt;&lt;style face="normal" font="default" size="100%"&gt; populations in the eastern Canadian Arctic&lt;/style&gt;&lt;/title&gt;&lt;secondary-title&gt;Biological Conservation&lt;/secondary-title&gt;&lt;/titles&gt;&lt;periodical&gt;&lt;full-title&gt;Biological Conservation&lt;/full-title&gt;&lt;/periodical&gt;&lt;pages&gt;205-216&lt;/pages&gt;&lt;volume&gt;116&lt;/volume&gt;&lt;keywords&gt;&lt;keyword&gt;Pollution&lt;/keyword&gt;&lt;keyword&gt;Uria lomvia&lt;/keyword&gt;&lt;keyword&gt;Uria lomvia Hunting Oil spills Population model&lt;/keyword&gt;&lt;keyword&gt;IMPACTS&lt;/keyword&gt;&lt;keyword&gt;oil pollution&lt;/keyword&gt;&lt;keyword&gt;NEWFOUNDLAND&lt;/keyword&gt;&lt;keyword&gt;thick-billed murre&lt;/keyword&gt;&lt;keyword&gt;URIA-LOMVIA&lt;/keyword&gt;&lt;keyword&gt;POPULATIONS&lt;/keyword&gt;&lt;keyword&gt;POPULATION&lt;/keyword&gt;&lt;/keywords&gt;&lt;dates&gt;&lt;year&gt;2004&lt;/year&gt;&lt;/dates&gt;&lt;urls&gt;&lt;/urls&gt;&lt;electronic-resource-num&gt;10.1016/S0006-3207(03)00191-5&lt;/electronic-resource-num&gt;&lt;/record&gt;&lt;/Cite&gt;&lt;/EndNote&gt;</w:instrText>
      </w:r>
      <w:r w:rsidR="00443448" w:rsidRPr="00B20897">
        <w:fldChar w:fldCharType="separate"/>
      </w:r>
      <w:r w:rsidR="00F21292" w:rsidRPr="00B20897">
        <w:rPr>
          <w:noProof/>
        </w:rPr>
        <w:t>Wiese et al. (2004)</w:t>
      </w:r>
      <w:r w:rsidR="00443448" w:rsidRPr="00B20897">
        <w:fldChar w:fldCharType="end"/>
      </w:r>
      <w:r w:rsidR="00443448" w:rsidRPr="00B20897">
        <w:t xml:space="preserve"> for Canadian</w:t>
      </w:r>
      <w:ins w:id="5" w:author="Robertson,Greg [St. John's]" w:date="2018-04-03T10:49:00Z">
        <w:r w:rsidR="001F7A36">
          <w:t>-breeding</w:t>
        </w:r>
      </w:ins>
      <w:r w:rsidR="00443448" w:rsidRPr="00B20897">
        <w:t xml:space="preserve"> </w:t>
      </w:r>
      <w:r w:rsidR="00E57906" w:rsidRPr="00B20897">
        <w:t>guillemot</w:t>
      </w:r>
      <w:r w:rsidR="00443448" w:rsidRPr="00B20897">
        <w:t>s.</w:t>
      </w:r>
    </w:p>
    <w:p w14:paraId="5C63007F" w14:textId="77777777" w:rsidR="0016601C" w:rsidRPr="00B20897" w:rsidRDefault="0016601C" w:rsidP="0016601C">
      <w:pPr>
        <w:pStyle w:val="Heading2"/>
      </w:pPr>
      <w:r w:rsidRPr="00B20897">
        <w:t>Methods</w:t>
      </w:r>
    </w:p>
    <w:p w14:paraId="5D16DEE7" w14:textId="77777777" w:rsidR="006E6A56" w:rsidRPr="00B20897" w:rsidRDefault="00FF1F5D" w:rsidP="006E6A56">
      <w:pPr>
        <w:pStyle w:val="Heading3"/>
      </w:pPr>
      <w:r w:rsidRPr="00B20897">
        <w:t>Study areas and w</w:t>
      </w:r>
      <w:r w:rsidR="006E6A56" w:rsidRPr="00B20897">
        <w:t>inter population composition</w:t>
      </w:r>
    </w:p>
    <w:p w14:paraId="51722ACB" w14:textId="0C7A61CB" w:rsidR="006E6A56" w:rsidRPr="00B20897" w:rsidRDefault="00404DE4" w:rsidP="006E6A56">
      <w:r w:rsidRPr="00B20897">
        <w:fldChar w:fldCharType="begin"/>
      </w:r>
      <w:r w:rsidR="00531366" w:rsidRPr="00B20897">
        <w:instrText xml:space="preserve"> ADDIN EN.CITE &lt;EndNote&gt;&lt;Cite AuthorYear="1"&gt;&lt;Author&gt;Frederiksen&lt;/Author&gt;&lt;Year&gt;2016&lt;/Year&gt;&lt;RecNum&gt;2939&lt;/RecNum&gt;&lt;DisplayText&gt;Frederiksen et al. (2016)&lt;/DisplayText&gt;&lt;record&gt;&lt;rec-number&gt;2939&lt;/rec-number&gt;&lt;foreign-keys&gt;&lt;key app="EN" db-id="zxv5292pa9rrxke50fbvee0mawdetre09e25" timestamp="1464176121"&gt;2939&lt;/key&gt;&lt;/foreign-keys&gt;&lt;ref-type name="Journal Article"&gt;17&lt;/ref-type&gt;&lt;contributors&gt;&lt;authors&gt;&lt;author&gt;Frederiksen, M&lt;/author&gt;&lt;author&gt;Descamps, S.&lt;/author&gt;&lt;author&gt;Erikstad, K. E.&lt;/author&gt;&lt;author&gt;Gaston, A. J.&lt;/author&gt;&lt;author&gt;Gilchrist, H. G.&lt;/author&gt;&lt;author&gt;Grémillet, D.&lt;/author&gt;&lt;author&gt;Johansen, K.L.&lt;/author&gt;&lt;author&gt;Kolbeinsson, Y.&lt;/author&gt;&lt;author&gt;Linnebjerg, J.F.&lt;/author&gt;&lt;author&gt;Mallory, M. L.&lt;/author&gt;&lt;author&gt;McFarlane Tranquilla, L.A.&lt;/author&gt;&lt;author&gt;Merkel, F. R.&lt;/author&gt;&lt;author&gt;Montevecchi, W. A.&lt;/author&gt;&lt;author&gt;Mosbech, A.&lt;/author&gt;&lt;author&gt;Reiertsen, T. K.&lt;/author&gt;&lt;author&gt;Robertson, G. J.&lt;/author&gt;&lt;author&gt;Steen, H.&lt;/author&gt;&lt;author&gt;Strøm, H.&lt;/author&gt;&lt;author&gt;Thórarinsson, T.L.&lt;/author&gt;&lt;/authors&gt;&lt;/contributors&gt;&lt;titles&gt;&lt;title&gt;&lt;style face="normal" font="default" size="100%"&gt;Migration and wintering of a declining seabird, the thick-billed murre &lt;/style&gt;&lt;style face="italic" font="default" size="100%"&gt;Uria lomvia&lt;/style&gt;&lt;style face="normal" font="default" size="100%"&gt;, on an ocean basin scale: conservation implications&lt;/style&gt;&lt;/title&gt;&lt;secondary-title&gt;Biological Conservation&lt;/secondary-title&gt;&lt;/titles&gt;&lt;periodical&gt;&lt;full-title&gt;Biological Conservation&lt;/full-title&gt;&lt;/periodical&gt;&lt;pages&gt;26-35&lt;/pages&gt;&lt;volume&gt;200&lt;/volume&gt;&lt;dates&gt;&lt;year&gt;2016&lt;/year&gt;&lt;/dates&gt;&lt;urls&gt;&lt;/urls&gt;&lt;/record&gt;&lt;/Cite&gt;&lt;/EndNote&gt;</w:instrText>
      </w:r>
      <w:r w:rsidRPr="00B20897">
        <w:fldChar w:fldCharType="separate"/>
      </w:r>
      <w:r w:rsidR="00F21292" w:rsidRPr="00B20897">
        <w:rPr>
          <w:noProof/>
        </w:rPr>
        <w:t>Frederiksen et al. (2016)</w:t>
      </w:r>
      <w:r w:rsidRPr="00B20897">
        <w:fldChar w:fldCharType="end"/>
      </w:r>
      <w:r w:rsidRPr="00B20897">
        <w:t xml:space="preserve"> estimated the size and composition of wintering </w:t>
      </w:r>
      <w:r w:rsidR="00E57906" w:rsidRPr="00B20897">
        <w:t>guillemot</w:t>
      </w:r>
      <w:r w:rsidRPr="00B20897">
        <w:t xml:space="preserve"> populations in the Atlantic based on tracking data. We focused on three </w:t>
      </w:r>
      <w:r w:rsidR="004D5519" w:rsidRPr="00B20897">
        <w:t>wintering areas with substantial anthropogenic winter mortality: S</w:t>
      </w:r>
      <w:r w:rsidR="00FD3C8B" w:rsidRPr="00B20897">
        <w:t>W</w:t>
      </w:r>
      <w:r w:rsidR="004D5519" w:rsidRPr="00B20897">
        <w:t xml:space="preserve"> Greenland</w:t>
      </w:r>
      <w:r w:rsidR="00FD3C8B" w:rsidRPr="00B20897">
        <w:t xml:space="preserve"> Shelf</w:t>
      </w:r>
      <w:r w:rsidR="004D5519" w:rsidRPr="00B20897">
        <w:t>, CW Greenland</w:t>
      </w:r>
      <w:r w:rsidR="00FD3C8B" w:rsidRPr="00B20897">
        <w:t xml:space="preserve"> Shelf</w:t>
      </w:r>
      <w:r w:rsidR="004D5519" w:rsidRPr="00B20897">
        <w:t>, and Newfoundland Shelf</w:t>
      </w:r>
      <w:r w:rsidR="00732562" w:rsidRPr="00B20897">
        <w:t xml:space="preserve"> (Fig. 1)</w:t>
      </w:r>
      <w:r w:rsidR="004D5519" w:rsidRPr="00B20897">
        <w:t xml:space="preserve">. Seven breeding populations </w:t>
      </w:r>
      <w:r w:rsidR="007E1538" w:rsidRPr="00B20897">
        <w:t xml:space="preserve">of widely differing size </w:t>
      </w:r>
      <w:r w:rsidR="004D5519" w:rsidRPr="00B20897">
        <w:t>were represented in these wintering areas in more than trivial numbers</w:t>
      </w:r>
      <w:r w:rsidR="00B20897">
        <w:t xml:space="preserve"> (i.e. estimated number of wintering adults &gt; 1000)</w:t>
      </w:r>
      <w:r w:rsidR="004D5519" w:rsidRPr="00B20897">
        <w:t>, and thus included in the population model: Atlantic Canada, Hudson Bay, Arctic Canada, Northwest Greenland, Southwest Greenland, Iceland and Spitsbergen</w:t>
      </w:r>
      <w:r w:rsidR="0050788F" w:rsidRPr="00B20897">
        <w:t xml:space="preserve"> (Fig. </w:t>
      </w:r>
      <w:r w:rsidR="00732562" w:rsidRPr="00B20897">
        <w:t>1</w:t>
      </w:r>
      <w:r w:rsidR="007E1538" w:rsidRPr="00B20897">
        <w:t>). Between 14 and 51 %</w:t>
      </w:r>
      <w:r w:rsidR="00732562" w:rsidRPr="00B20897">
        <w:t xml:space="preserve"> </w:t>
      </w:r>
      <w:r w:rsidR="007E1538" w:rsidRPr="00B20897">
        <w:t>of breeders from these populations used the focal wintering areas, and each area was estimated to hold several hundred thousand wintering breed</w:t>
      </w:r>
      <w:r w:rsidR="00337406">
        <w:t>ers, in addition to unknown numbers of pre-breeders</w:t>
      </w:r>
      <w:r w:rsidR="007E1538" w:rsidRPr="00B20897">
        <w:t xml:space="preserve"> (Fig.</w:t>
      </w:r>
      <w:r w:rsidR="00732562" w:rsidRPr="00B20897">
        <w:t xml:space="preserve"> 2</w:t>
      </w:r>
      <w:r w:rsidR="0050788F" w:rsidRPr="00B20897">
        <w:t>)</w:t>
      </w:r>
      <w:r w:rsidR="004D5519" w:rsidRPr="00B20897">
        <w:t xml:space="preserve">. </w:t>
      </w:r>
      <w:r w:rsidR="00B13098" w:rsidRPr="00B20897">
        <w:t>Populations breeding at Bjørnøya and in mainland Norway hardly use</w:t>
      </w:r>
      <w:r w:rsidR="007E1538" w:rsidRPr="00B20897">
        <w:t>d</w:t>
      </w:r>
      <w:r w:rsidR="00B13098" w:rsidRPr="00B20897">
        <w:t xml:space="preserve"> these wintering areas, whereas tracking data were missing for the population</w:t>
      </w:r>
      <w:r w:rsidR="00BF2D11" w:rsidRPr="00B20897">
        <w:t>s breeding</w:t>
      </w:r>
      <w:r w:rsidR="007E1538" w:rsidRPr="00B20897">
        <w:t xml:space="preserve"> in East Greenland,</w:t>
      </w:r>
      <w:r w:rsidR="00BF2D11" w:rsidRPr="00B20897">
        <w:t xml:space="preserve"> </w:t>
      </w:r>
      <w:r w:rsidR="007E1538" w:rsidRPr="00B20897">
        <w:t>on</w:t>
      </w:r>
      <w:r w:rsidR="00BF2D11" w:rsidRPr="00B20897">
        <w:t xml:space="preserve"> Jan Mayen and in Arctic Russia</w:t>
      </w:r>
      <w:r w:rsidR="00B13098" w:rsidRPr="00B20897">
        <w:t xml:space="preserve">. </w:t>
      </w:r>
      <w:r w:rsidR="00840A14" w:rsidRPr="00B20897">
        <w:t>Tracking data were only available for adult breeders. Recoveries of ringed birds show small differences in distribution between age classes</w:t>
      </w:r>
      <w:r w:rsidR="00993605" w:rsidRPr="00B20897">
        <w:t xml:space="preserve"> </w:t>
      </w:r>
      <w:r w:rsidR="00993605" w:rsidRPr="00B20897">
        <w:fldChar w:fldCharType="begin">
          <w:fldData xml:space="preserve">PEVuZE5vdGU+PENpdGU+PEF1dGhvcj5Eb25hbGRzb248L0F1dGhvcj48WWVhcj4xOTk3PC9ZZWFy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</w:fldData>
        </w:fldChar>
      </w:r>
      <w:r w:rsidR="00531366" w:rsidRPr="00B20897">
        <w:instrText xml:space="preserve"> ADDIN EN.CITE </w:instrText>
      </w:r>
      <w:r w:rsidR="00531366" w:rsidRPr="00B20897">
        <w:fldChar w:fldCharType="begin">
          <w:fldData xml:space="preserve">PEVuZE5vdGU+PENpdGU+PEF1dGhvcj5Eb25hbGRzb248L0F1dGhvcj48WWVhcj4xOTk3PC9ZZWFy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</w:fldData>
        </w:fldChar>
      </w:r>
      <w:r w:rsidR="00531366" w:rsidRPr="00B20897">
        <w:instrText xml:space="preserve"> ADDIN EN.CITE.DATA </w:instrText>
      </w:r>
      <w:r w:rsidR="00531366" w:rsidRPr="00B20897">
        <w:fldChar w:fldCharType="end"/>
      </w:r>
      <w:r w:rsidR="00993605" w:rsidRPr="00B20897">
        <w:fldChar w:fldCharType="separate"/>
      </w:r>
      <w:r w:rsidR="002405A3" w:rsidRPr="00B20897">
        <w:rPr>
          <w:noProof/>
        </w:rPr>
        <w:t>(Donaldson et al. 1997; Bakken et al. 2003; Lyngs 2003)</w:t>
      </w:r>
      <w:r w:rsidR="00993605" w:rsidRPr="00B20897">
        <w:fldChar w:fldCharType="end"/>
      </w:r>
      <w:r w:rsidR="00840A14" w:rsidRPr="00B20897">
        <w:t>, and we here assume that pre-breeders are distributed in the same way as adults.</w:t>
      </w:r>
    </w:p>
    <w:p w14:paraId="23E096A6" w14:textId="68B3D168" w:rsidR="0016601C" w:rsidRPr="00B20897" w:rsidRDefault="006E6A56" w:rsidP="006E6A56">
      <w:pPr>
        <w:pStyle w:val="Heading3"/>
        <w:rPr>
          <w:rStyle w:val="SubtleEmphasis"/>
        </w:rPr>
      </w:pPr>
      <w:r w:rsidRPr="00B20897">
        <w:t>Hunting mortality</w:t>
      </w:r>
      <w:r w:rsidR="0073237D">
        <w:t xml:space="preserve"> and age distribution</w:t>
      </w:r>
      <w:r w:rsidRPr="00B20897">
        <w:t xml:space="preserve"> – Greenland</w:t>
      </w:r>
    </w:p>
    <w:p w14:paraId="7A001D2B" w14:textId="08C3E9AB" w:rsidR="009C2820" w:rsidRPr="00B20897" w:rsidRDefault="00153E15" w:rsidP="006E6A56">
      <w:pPr>
        <w:rPr>
          <w:iCs/>
        </w:rPr>
      </w:pPr>
      <w:r w:rsidRPr="00B20897">
        <w:rPr>
          <w:iCs/>
        </w:rPr>
        <w:t>Data</w:t>
      </w:r>
      <w:r w:rsidR="006E6A56" w:rsidRPr="00B20897">
        <w:rPr>
          <w:iCs/>
        </w:rPr>
        <w:t xml:space="preserve"> on reported hunting mortality of </w:t>
      </w:r>
      <w:r w:rsidR="00E57906" w:rsidRPr="00B20897">
        <w:rPr>
          <w:iCs/>
        </w:rPr>
        <w:t>guillemot</w:t>
      </w:r>
      <w:r w:rsidR="006E6A56" w:rsidRPr="00B20897">
        <w:rPr>
          <w:iCs/>
        </w:rPr>
        <w:t xml:space="preserve">s in Greenland </w:t>
      </w:r>
      <w:r w:rsidRPr="00B20897">
        <w:rPr>
          <w:iCs/>
        </w:rPr>
        <w:t>were provided by the Ministry of Fisheries and Hunting, Government of Greenland</w:t>
      </w:r>
      <w:r w:rsidR="00643F61" w:rsidRPr="00B20897">
        <w:rPr>
          <w:iCs/>
        </w:rPr>
        <w:t>,</w:t>
      </w:r>
      <w:r w:rsidRPr="00B20897">
        <w:rPr>
          <w:iCs/>
        </w:rPr>
        <w:t xml:space="preserve"> </w:t>
      </w:r>
      <w:r w:rsidR="006E6A56" w:rsidRPr="00B20897">
        <w:rPr>
          <w:iCs/>
        </w:rPr>
        <w:t>from the database Piniarneq</w:t>
      </w:r>
      <w:r w:rsidRPr="00B20897">
        <w:rPr>
          <w:iCs/>
        </w:rPr>
        <w:t>/LULI</w:t>
      </w:r>
      <w:r w:rsidR="00447493" w:rsidRPr="00B20897">
        <w:rPr>
          <w:iCs/>
        </w:rPr>
        <w:t xml:space="preserve"> </w:t>
      </w:r>
      <w:r w:rsidR="009823C8" w:rsidRPr="00B20897">
        <w:rPr>
          <w:iCs/>
        </w:rPr>
        <w:t>(</w:t>
      </w:r>
      <w:r w:rsidR="00643F61" w:rsidRPr="00B20897">
        <w:rPr>
          <w:iCs/>
        </w:rPr>
        <w:t xml:space="preserve">extracted </w:t>
      </w:r>
      <w:r w:rsidR="009823C8" w:rsidRPr="00B20897">
        <w:rPr>
          <w:iCs/>
        </w:rPr>
        <w:t>9 June 2017</w:t>
      </w:r>
      <w:r w:rsidR="00447493" w:rsidRPr="00B20897">
        <w:rPr>
          <w:iCs/>
        </w:rPr>
        <w:t>). We used data</w:t>
      </w:r>
      <w:r w:rsidR="006E6A56" w:rsidRPr="00B20897">
        <w:rPr>
          <w:iCs/>
        </w:rPr>
        <w:t xml:space="preserve"> </w:t>
      </w:r>
      <w:r w:rsidR="00447493" w:rsidRPr="00B20897">
        <w:rPr>
          <w:iCs/>
        </w:rPr>
        <w:t>for</w:t>
      </w:r>
      <w:r w:rsidR="006E6A56" w:rsidRPr="00B20897">
        <w:rPr>
          <w:iCs/>
        </w:rPr>
        <w:t xml:space="preserve"> the period </w:t>
      </w:r>
      <w:r w:rsidR="00955930" w:rsidRPr="00B20897">
        <w:rPr>
          <w:iCs/>
        </w:rPr>
        <w:t xml:space="preserve">2008/09-2015/16 when hunting regulations were </w:t>
      </w:r>
      <w:r w:rsidR="00955930" w:rsidRPr="00B20897">
        <w:rPr>
          <w:iCs/>
        </w:rPr>
        <w:lastRenderedPageBreak/>
        <w:t>unchanged (</w:t>
      </w:r>
      <w:r w:rsidR="0073237D">
        <w:rPr>
          <w:iCs/>
        </w:rPr>
        <w:t xml:space="preserve">open season </w:t>
      </w:r>
      <w:r w:rsidR="00670098" w:rsidRPr="00B20897">
        <w:rPr>
          <w:iCs/>
        </w:rPr>
        <w:t>15 October – 28/29 February</w:t>
      </w:r>
      <w:r w:rsidR="00185A71" w:rsidRPr="00B20897">
        <w:rPr>
          <w:iCs/>
        </w:rPr>
        <w:t xml:space="preserve"> south of 67.5</w:t>
      </w:r>
      <w:r w:rsidR="00185A71" w:rsidRPr="00B20897">
        <w:rPr>
          <w:iCs/>
        </w:rPr>
        <w:sym w:font="Symbol" w:char="F0B0"/>
      </w:r>
      <w:r w:rsidR="00185A71" w:rsidRPr="00B20897">
        <w:rPr>
          <w:iCs/>
        </w:rPr>
        <w:t>N and 1 September - 28/29 February north of 67.5</w:t>
      </w:r>
      <w:r w:rsidR="00185A71" w:rsidRPr="00B20897">
        <w:rPr>
          <w:iCs/>
        </w:rPr>
        <w:sym w:font="Symbol" w:char="F0B0"/>
      </w:r>
      <w:r w:rsidR="00185A71" w:rsidRPr="00B20897">
        <w:rPr>
          <w:iCs/>
        </w:rPr>
        <w:t>N</w:t>
      </w:r>
      <w:r w:rsidR="00955930" w:rsidRPr="00B20897">
        <w:rPr>
          <w:iCs/>
        </w:rPr>
        <w:t>)</w:t>
      </w:r>
      <w:r w:rsidR="00AB1B4F" w:rsidRPr="00B20897">
        <w:rPr>
          <w:iCs/>
        </w:rPr>
        <w:t xml:space="preserve"> and numbers reported shot </w:t>
      </w:r>
      <w:r w:rsidR="00F011A4" w:rsidRPr="00B20897">
        <w:rPr>
          <w:iCs/>
        </w:rPr>
        <w:t xml:space="preserve">were </w:t>
      </w:r>
      <w:r w:rsidR="00AB1B4F" w:rsidRPr="00B20897">
        <w:rPr>
          <w:iCs/>
        </w:rPr>
        <w:t>remarkably constant</w:t>
      </w:r>
      <w:r w:rsidR="00955930" w:rsidRPr="00B20897">
        <w:rPr>
          <w:iCs/>
        </w:rPr>
        <w:t xml:space="preserve">. Data </w:t>
      </w:r>
      <w:r w:rsidR="00CA25FE" w:rsidRPr="00B20897">
        <w:rPr>
          <w:iCs/>
        </w:rPr>
        <w:t xml:space="preserve">in Piniarneq are broken down by administrative districts, and we summarised them for the wintering areas used in </w:t>
      </w:r>
      <w:r w:rsidR="00CA25FE" w:rsidRPr="00B20897">
        <w:rPr>
          <w:iCs/>
        </w:rPr>
        <w:fldChar w:fldCharType="begin"/>
      </w:r>
      <w:r w:rsidR="00531366" w:rsidRPr="00B20897">
        <w:rPr>
          <w:iCs/>
        </w:rPr>
        <w:instrText xml:space="preserve"> ADDIN EN.CITE &lt;EndNote&gt;&lt;Cite AuthorYear="1"&gt;&lt;Author&gt;Frederiksen&lt;/Author&gt;&lt;Year&gt;2016&lt;/Year&gt;&lt;RecNum&gt;2939&lt;/RecNum&gt;&lt;DisplayText&gt;Frederiksen et al. (2016)&lt;/DisplayText&gt;&lt;record&gt;&lt;rec-number&gt;2939&lt;/rec-number&gt;&lt;foreign-keys&gt;&lt;key app="EN" db-id="zxv5292pa9rrxke50fbvee0mawdetre09e25" timestamp="1464176121"&gt;2939&lt;/key&gt;&lt;/foreign-keys&gt;&lt;ref-type name="Journal Article"&gt;17&lt;/ref-type&gt;&lt;contributors&gt;&lt;authors&gt;&lt;author&gt;Frederiksen, M&lt;/author&gt;&lt;author&gt;Descamps, S.&lt;/author&gt;&lt;author&gt;Erikstad, K. E.&lt;/author&gt;&lt;author&gt;Gaston, A. J.&lt;/author&gt;&lt;author&gt;Gilchrist, H. G.&lt;/author&gt;&lt;author&gt;Grémillet, D.&lt;/author&gt;&lt;author&gt;Johansen, K.L.&lt;/author&gt;&lt;author&gt;Kolbeinsson, Y.&lt;/author&gt;&lt;author&gt;Linnebjerg, J.F.&lt;/author&gt;&lt;author&gt;Mallory, M. L.&lt;/author&gt;&lt;author&gt;McFarlane Tranquilla, L.A.&lt;/author&gt;&lt;author&gt;Merkel, F. R.&lt;/author&gt;&lt;author&gt;Montevecchi, W. A.&lt;/author&gt;&lt;author&gt;Mosbech, A.&lt;/author&gt;&lt;author&gt;Reiertsen, T. K.&lt;/author&gt;&lt;author&gt;Robertson, G. J.&lt;/author&gt;&lt;author&gt;Steen, H.&lt;/author&gt;&lt;author&gt;Strøm, H.&lt;/author&gt;&lt;author&gt;Thórarinsson, T.L.&lt;/author&gt;&lt;/authors&gt;&lt;/contributors&gt;&lt;titles&gt;&lt;title&gt;&lt;style face="normal" font="default" size="100%"&gt;Migration and wintering of a declining seabird, the thick-billed murre &lt;/style&gt;&lt;style face="italic" font="default" size="100%"&gt;Uria lomvia&lt;/style&gt;&lt;style face="normal" font="default" size="100%"&gt;, on an ocean basin scale: conservation implications&lt;/style&gt;&lt;/title&gt;&lt;secondary-title&gt;Biological Conservation&lt;/secondary-title&gt;&lt;/titles&gt;&lt;periodical&gt;&lt;full-title&gt;Biological Conservation&lt;/full-title&gt;&lt;/periodical&gt;&lt;pages&gt;26-35&lt;/pages&gt;&lt;volume&gt;200&lt;/volume&gt;&lt;dates&gt;&lt;year&gt;2016&lt;/year&gt;&lt;/dates&gt;&lt;urls&gt;&lt;/urls&gt;&lt;/record&gt;&lt;/Cite&gt;&lt;/EndNote&gt;</w:instrText>
      </w:r>
      <w:r w:rsidR="00CA25FE" w:rsidRPr="00B20897">
        <w:rPr>
          <w:iCs/>
        </w:rPr>
        <w:fldChar w:fldCharType="separate"/>
      </w:r>
      <w:r w:rsidR="00F21292" w:rsidRPr="00B20897">
        <w:rPr>
          <w:iCs/>
          <w:noProof/>
        </w:rPr>
        <w:t>Frederiksen et al. (2016)</w:t>
      </w:r>
      <w:r w:rsidR="00CA25FE" w:rsidRPr="00B20897">
        <w:rPr>
          <w:iCs/>
        </w:rPr>
        <w:fldChar w:fldCharType="end"/>
      </w:r>
      <w:r w:rsidR="002B13D2">
        <w:rPr>
          <w:iCs/>
        </w:rPr>
        <w:t>, see also Fig. 1</w:t>
      </w:r>
      <w:r w:rsidR="00CA25FE" w:rsidRPr="00B20897">
        <w:rPr>
          <w:iCs/>
        </w:rPr>
        <w:t>. Assuming equal sex ratio</w:t>
      </w:r>
      <w:r w:rsidR="0073237D">
        <w:rPr>
          <w:iCs/>
        </w:rPr>
        <w:t xml:space="preserve"> in the harvest</w:t>
      </w:r>
      <w:r w:rsidR="00CA25FE" w:rsidRPr="00B20897">
        <w:rPr>
          <w:iCs/>
        </w:rPr>
        <w:t xml:space="preserve">, we divided the reported number shot by 2 because the model represents females only. </w:t>
      </w:r>
      <w:r w:rsidR="005C7E2D" w:rsidRPr="00B20897">
        <w:rPr>
          <w:iCs/>
        </w:rPr>
        <w:t xml:space="preserve">The mean number of females reported shot </w:t>
      </w:r>
      <w:r w:rsidR="0036162D" w:rsidRPr="00B20897">
        <w:rPr>
          <w:iCs/>
        </w:rPr>
        <w:t xml:space="preserve">during the winter season (September – March) </w:t>
      </w:r>
      <w:commentRangeStart w:id="6"/>
      <w:commentRangeStart w:id="7"/>
      <w:r w:rsidR="000759DB" w:rsidRPr="00B20897">
        <w:rPr>
          <w:iCs/>
        </w:rPr>
        <w:t>was 10,614 (SD 977) in SW</w:t>
      </w:r>
      <w:r w:rsidR="005C7E2D" w:rsidRPr="00B20897">
        <w:rPr>
          <w:iCs/>
        </w:rPr>
        <w:t xml:space="preserve"> Greenland, and 17,658</w:t>
      </w:r>
      <w:commentRangeEnd w:id="6"/>
      <w:r w:rsidR="004D4FC4" w:rsidRPr="00B20897">
        <w:rPr>
          <w:rStyle w:val="CommentReference"/>
        </w:rPr>
        <w:commentReference w:id="6"/>
      </w:r>
      <w:commentRangeEnd w:id="7"/>
      <w:r w:rsidR="002B13D2">
        <w:rPr>
          <w:rStyle w:val="CommentReference"/>
        </w:rPr>
        <w:commentReference w:id="7"/>
      </w:r>
      <w:r w:rsidR="005C7E2D" w:rsidRPr="00B20897">
        <w:rPr>
          <w:iCs/>
        </w:rPr>
        <w:t xml:space="preserve"> (SD 2925) in CW Greenland.</w:t>
      </w:r>
      <w:r w:rsidR="009C2820" w:rsidRPr="00B20897">
        <w:rPr>
          <w:iCs/>
        </w:rPr>
        <w:t xml:space="preserve"> The mean proportion of the harvest reported before 1 January was 66% in CW Greenland and 79% in SW Greenland.</w:t>
      </w:r>
    </w:p>
    <w:p w14:paraId="716BE3AB" w14:textId="4880FA33" w:rsidR="0036162D" w:rsidRPr="00B20897" w:rsidRDefault="0036162D" w:rsidP="006E6A56">
      <w:pPr>
        <w:rPr>
          <w:iCs/>
        </w:rPr>
      </w:pPr>
      <w:r w:rsidRPr="00B20897">
        <w:rPr>
          <w:iCs/>
        </w:rPr>
        <w:t xml:space="preserve">Samples of </w:t>
      </w:r>
      <w:r w:rsidR="000E4D7E">
        <w:rPr>
          <w:iCs/>
        </w:rPr>
        <w:t xml:space="preserve">freshly </w:t>
      </w:r>
      <w:r w:rsidRPr="00B20897">
        <w:rPr>
          <w:iCs/>
        </w:rPr>
        <w:t xml:space="preserve">shot </w:t>
      </w:r>
      <w:r w:rsidR="000E4D7E">
        <w:rPr>
          <w:iCs/>
        </w:rPr>
        <w:t>guillem</w:t>
      </w:r>
      <w:r w:rsidR="009B7466">
        <w:rPr>
          <w:iCs/>
        </w:rPr>
        <w:t>o</w:t>
      </w:r>
      <w:r w:rsidR="000E4D7E">
        <w:rPr>
          <w:iCs/>
        </w:rPr>
        <w:t>t</w:t>
      </w:r>
      <w:r w:rsidR="009B7466">
        <w:rPr>
          <w:iCs/>
        </w:rPr>
        <w:t>s</w:t>
      </w:r>
      <w:r w:rsidRPr="00B20897">
        <w:rPr>
          <w:iCs/>
        </w:rPr>
        <w:t xml:space="preserve"> were collected </w:t>
      </w:r>
      <w:r w:rsidR="00337406">
        <w:rPr>
          <w:iCs/>
        </w:rPr>
        <w:t xml:space="preserve">irregularly </w:t>
      </w:r>
      <w:r w:rsidR="009B7466">
        <w:rPr>
          <w:iCs/>
        </w:rPr>
        <w:t xml:space="preserve">during 1995-2017 </w:t>
      </w:r>
      <w:r w:rsidR="00FE1D91" w:rsidRPr="00B20897">
        <w:rPr>
          <w:iCs/>
        </w:rPr>
        <w:t xml:space="preserve">within </w:t>
      </w:r>
      <w:r w:rsidR="00401571" w:rsidRPr="00B20897">
        <w:rPr>
          <w:iCs/>
        </w:rPr>
        <w:t xml:space="preserve">approximately </w:t>
      </w:r>
      <w:r w:rsidR="00FE1D91" w:rsidRPr="00B20897">
        <w:rPr>
          <w:iCs/>
        </w:rPr>
        <w:t>50 km of</w:t>
      </w:r>
      <w:r w:rsidR="0008537B" w:rsidRPr="00B20897">
        <w:rPr>
          <w:iCs/>
        </w:rPr>
        <w:t xml:space="preserve"> Nuuk</w:t>
      </w:r>
      <w:r w:rsidR="009B7466">
        <w:rPr>
          <w:iCs/>
        </w:rPr>
        <w:t xml:space="preserve"> and stored frozen at </w:t>
      </w:r>
      <w:commentRangeStart w:id="8"/>
      <w:r w:rsidR="009B7466">
        <w:rPr>
          <w:iCs/>
        </w:rPr>
        <w:t>–</w:t>
      </w:r>
      <w:commentRangeStart w:id="9"/>
      <w:del w:id="10" w:author="Jannie Fries Linnebjerg" w:date="2018-03-23T09:31:00Z">
        <w:r w:rsidR="009B7466" w:rsidDel="0078694C">
          <w:rPr>
            <w:iCs/>
          </w:rPr>
          <w:delText>xx</w:delText>
        </w:r>
      </w:del>
      <w:ins w:id="11" w:author="Jannie Fries Linnebjerg" w:date="2018-03-23T09:31:00Z">
        <w:r w:rsidR="0078694C">
          <w:rPr>
            <w:iCs/>
          </w:rPr>
          <w:t>20</w:t>
        </w:r>
        <w:commentRangeEnd w:id="9"/>
        <w:r w:rsidR="0078694C">
          <w:rPr>
            <w:rStyle w:val="CommentReference"/>
          </w:rPr>
          <w:commentReference w:id="9"/>
        </w:r>
      </w:ins>
      <w:r w:rsidR="009B7466">
        <w:rPr>
          <w:iCs/>
        </w:rPr>
        <w:t xml:space="preserve"> </w:t>
      </w:r>
      <w:commentRangeEnd w:id="8"/>
      <w:r w:rsidR="009B7466">
        <w:rPr>
          <w:rStyle w:val="CommentReference"/>
        </w:rPr>
        <w:commentReference w:id="8"/>
      </w:r>
      <w:r w:rsidR="009B7466">
        <w:rPr>
          <w:iCs/>
        </w:rPr>
        <w:t xml:space="preserve">°C (total </w:t>
      </w:r>
      <w:r w:rsidR="009B7466">
        <w:rPr>
          <w:i/>
          <w:iCs/>
        </w:rPr>
        <w:t>n</w:t>
      </w:r>
      <w:r w:rsidR="009B7466">
        <w:rPr>
          <w:iCs/>
        </w:rPr>
        <w:t xml:space="preserve"> = 470).</w:t>
      </w:r>
      <w:r w:rsidR="0008537B" w:rsidRPr="00B20897">
        <w:rPr>
          <w:iCs/>
        </w:rPr>
        <w:t xml:space="preserve"> </w:t>
      </w:r>
      <w:commentRangeStart w:id="12"/>
      <w:r w:rsidR="009B7466">
        <w:rPr>
          <w:iCs/>
        </w:rPr>
        <w:t>All birds were dissected and measured by JFL and FRM during 2016-</w:t>
      </w:r>
      <w:commentRangeStart w:id="13"/>
      <w:r w:rsidR="009B7466">
        <w:rPr>
          <w:iCs/>
        </w:rPr>
        <w:t>2017</w:t>
      </w:r>
      <w:commentRangeEnd w:id="13"/>
      <w:r w:rsidR="0078694C">
        <w:rPr>
          <w:rStyle w:val="CommentReference"/>
        </w:rPr>
        <w:commentReference w:id="13"/>
      </w:r>
      <w:r w:rsidR="009B7466">
        <w:rPr>
          <w:iCs/>
        </w:rPr>
        <w:t xml:space="preserve">. </w:t>
      </w:r>
      <w:commentRangeEnd w:id="12"/>
      <w:r w:rsidR="000E4D7E">
        <w:rPr>
          <w:rStyle w:val="CommentReference"/>
        </w:rPr>
        <w:commentReference w:id="12"/>
      </w:r>
      <w:r w:rsidR="009B7466">
        <w:rPr>
          <w:iCs/>
        </w:rPr>
        <w:t>F</w:t>
      </w:r>
      <w:r w:rsidR="00D12196" w:rsidRPr="00B20897">
        <w:rPr>
          <w:iCs/>
        </w:rPr>
        <w:t xml:space="preserve">irst-winter birds were distinguished from older birds by </w:t>
      </w:r>
      <w:r w:rsidR="000E4D7E">
        <w:rPr>
          <w:iCs/>
        </w:rPr>
        <w:t>having an externally measured</w:t>
      </w:r>
      <w:r w:rsidR="00D12196" w:rsidRPr="00B20897">
        <w:rPr>
          <w:iCs/>
        </w:rPr>
        <w:t xml:space="preserve"> interorbital </w:t>
      </w:r>
      <w:r w:rsidR="009B7466">
        <w:rPr>
          <w:iCs/>
        </w:rPr>
        <w:t xml:space="preserve">skull </w:t>
      </w:r>
      <w:r w:rsidR="00D12196" w:rsidRPr="00B20897">
        <w:rPr>
          <w:iCs/>
        </w:rPr>
        <w:t>width</w:t>
      </w:r>
      <w:r w:rsidR="000E4D7E">
        <w:rPr>
          <w:iCs/>
        </w:rPr>
        <w:t xml:space="preserve"> of</w:t>
      </w:r>
      <w:r w:rsidR="00D12196" w:rsidRPr="00B20897">
        <w:rPr>
          <w:iCs/>
        </w:rPr>
        <w:t xml:space="preserve"> &lt;</w:t>
      </w:r>
      <w:r w:rsidR="000E4D7E">
        <w:rPr>
          <w:iCs/>
        </w:rPr>
        <w:t xml:space="preserve"> </w:t>
      </w:r>
      <w:r w:rsidR="00D12196" w:rsidRPr="00B20897">
        <w:rPr>
          <w:iCs/>
        </w:rPr>
        <w:t>12.5 mm</w:t>
      </w:r>
      <w:r w:rsidR="000E4D7E">
        <w:rPr>
          <w:iCs/>
        </w:rPr>
        <w:t xml:space="preserve"> </w:t>
      </w:r>
      <w:r w:rsidR="000E4D7E">
        <w:rPr>
          <w:iCs/>
        </w:rPr>
        <w:fldChar w:fldCharType="begin"/>
      </w:r>
      <w:r w:rsidR="000E4D7E">
        <w:rPr>
          <w:iCs/>
        </w:rPr>
        <w:instrText xml:space="preserve"> ADDIN EN.CITE &lt;EndNote&gt;&lt;Cite&gt;&lt;Author&gt;Gaston&lt;/Author&gt;&lt;Year&gt;2000&lt;/Year&gt;&lt;RecNum&gt;745&lt;/RecNum&gt;&lt;DisplayText&gt;(Gaston &amp;amp; Hipfner 2000)&lt;/DisplayText&gt;&lt;record&gt;&lt;rec-number&gt;745&lt;/rec-number&gt;&lt;foreign-keys&gt;&lt;key app="EN" db-id="zxv5292pa9rrxke50fbvee0mawdetre09e25" timestamp="0"&gt;745&lt;/key&gt;&lt;/foreign-keys&gt;&lt;ref-type name="Book Section"&gt;5&lt;/ref-type&gt;&lt;contributors&gt;&lt;authors&gt;&lt;author&gt;Gaston,A.J.&lt;/author&gt;&lt;author&gt; Hipfner,J.M.&lt;/author&gt;&lt;/authors&gt;&lt;secondary-authors&gt;&lt;author&gt;Poole,A.&lt;/author&gt;&lt;/secondary-authors&gt;&lt;/contributors&gt;&lt;titles&gt;&lt;title&gt;&lt;style face="normal" font="default" size="100%"&gt;Thick-billed Murre (&lt;/style&gt;&lt;style face="italic" font="default" size="100%"&gt;Uria lomvia&lt;/style&gt;&lt;style face="normal" font="default" size="100%"&gt;)&lt;/style&gt;&lt;/title&gt;&lt;secondary-title&gt;The Birds of North America Online&lt;/secondary-title&gt;&lt;/titles&gt;&lt;pages&gt;1-32&lt;/pages&gt;&lt;keywords&gt;&lt;keyword&gt;Uria lomvia&lt;/keyword&gt;&lt;/keywords&gt;&lt;dates&gt;&lt;year&gt;2000&lt;/year&gt;&lt;/dates&gt;&lt;pub-location&gt;Ithaca&lt;/pub-location&gt;&lt;publisher&gt;Cornell Lab of Ornithology&lt;/publisher&gt;&lt;urls&gt;&lt;related-urls&gt;&lt;url&gt;http://bna.birds.cornell.edu/bna/species/497&lt;/url&gt;&lt;/related-urls&gt;&lt;/urls&gt;&lt;electronic-resource-num&gt;10.2173/bna.497&lt;/electronic-resource-num&gt;&lt;/record&gt;&lt;/Cite&gt;&lt;/EndNote&gt;</w:instrText>
      </w:r>
      <w:r w:rsidR="000E4D7E">
        <w:rPr>
          <w:iCs/>
        </w:rPr>
        <w:fldChar w:fldCharType="separate"/>
      </w:r>
      <w:r w:rsidR="000E4D7E">
        <w:rPr>
          <w:iCs/>
          <w:noProof/>
        </w:rPr>
        <w:t>(Gaston &amp; Hipfner 2000)</w:t>
      </w:r>
      <w:r w:rsidR="000E4D7E">
        <w:rPr>
          <w:iCs/>
        </w:rPr>
        <w:fldChar w:fldCharType="end"/>
      </w:r>
      <w:r w:rsidR="00FC46C6" w:rsidRPr="00B20897">
        <w:rPr>
          <w:iCs/>
        </w:rPr>
        <w:t>. Where possible</w:t>
      </w:r>
      <w:r w:rsidR="00291BFD">
        <w:rPr>
          <w:iCs/>
        </w:rPr>
        <w:t>,</w:t>
      </w:r>
      <w:r w:rsidR="00FC46C6" w:rsidRPr="00B20897">
        <w:rPr>
          <w:iCs/>
        </w:rPr>
        <w:t xml:space="preserve"> this </w:t>
      </w:r>
      <w:r w:rsidR="00291BFD">
        <w:rPr>
          <w:iCs/>
        </w:rPr>
        <w:t>criterion</w:t>
      </w:r>
      <w:r w:rsidR="009A24E8" w:rsidRPr="00B20897">
        <w:rPr>
          <w:iCs/>
        </w:rPr>
        <w:t xml:space="preserve"> was </w:t>
      </w:r>
      <w:r w:rsidR="000E4D7E">
        <w:rPr>
          <w:iCs/>
        </w:rPr>
        <w:t xml:space="preserve">combined </w:t>
      </w:r>
      <w:commentRangeStart w:id="14"/>
      <w:commentRangeStart w:id="15"/>
      <w:r w:rsidR="009A24E8" w:rsidRPr="00B20897">
        <w:rPr>
          <w:iCs/>
        </w:rPr>
        <w:t>with</w:t>
      </w:r>
      <w:r w:rsidR="00810F5F" w:rsidRPr="00B20897">
        <w:rPr>
          <w:iCs/>
        </w:rPr>
        <w:t xml:space="preserve"> t</w:t>
      </w:r>
      <w:r w:rsidR="00291BFD">
        <w:rPr>
          <w:iCs/>
        </w:rPr>
        <w:t>he presence or absence of b</w:t>
      </w:r>
      <w:r w:rsidR="00C82ABC" w:rsidRPr="00B20897">
        <w:rPr>
          <w:iCs/>
        </w:rPr>
        <w:t xml:space="preserve">ursa fabricii, the </w:t>
      </w:r>
      <w:r w:rsidR="00620F81" w:rsidRPr="00B20897">
        <w:rPr>
          <w:iCs/>
        </w:rPr>
        <w:t>size of</w:t>
      </w:r>
      <w:r w:rsidR="00C82ABC" w:rsidRPr="00B20897">
        <w:rPr>
          <w:iCs/>
        </w:rPr>
        <w:t xml:space="preserve"> </w:t>
      </w:r>
      <w:r w:rsidR="00904632" w:rsidRPr="00B20897">
        <w:rPr>
          <w:iCs/>
        </w:rPr>
        <w:t xml:space="preserve">testicles </w:t>
      </w:r>
      <w:r w:rsidR="00295BDC" w:rsidRPr="00B20897">
        <w:rPr>
          <w:iCs/>
        </w:rPr>
        <w:t xml:space="preserve">in males </w:t>
      </w:r>
      <w:r w:rsidR="00904632" w:rsidRPr="00B20897">
        <w:rPr>
          <w:iCs/>
        </w:rPr>
        <w:t>and</w:t>
      </w:r>
      <w:r w:rsidR="009A24E8" w:rsidRPr="00B20897">
        <w:rPr>
          <w:iCs/>
        </w:rPr>
        <w:t xml:space="preserve"> </w:t>
      </w:r>
      <w:r w:rsidR="00620F81" w:rsidRPr="00B20897">
        <w:rPr>
          <w:iCs/>
        </w:rPr>
        <w:t>the size of the oviduct</w:t>
      </w:r>
      <w:r w:rsidR="00295BDC" w:rsidRPr="00B20897">
        <w:rPr>
          <w:iCs/>
        </w:rPr>
        <w:t xml:space="preserve"> in females</w:t>
      </w:r>
      <w:commentRangeEnd w:id="14"/>
      <w:r w:rsidR="00295BDC" w:rsidRPr="00B20897">
        <w:rPr>
          <w:rStyle w:val="CommentReference"/>
        </w:rPr>
        <w:commentReference w:id="14"/>
      </w:r>
      <w:commentRangeEnd w:id="15"/>
      <w:r w:rsidR="000E4D7E">
        <w:rPr>
          <w:rStyle w:val="CommentReference"/>
        </w:rPr>
        <w:commentReference w:id="15"/>
      </w:r>
      <w:r w:rsidR="00620F81" w:rsidRPr="00B20897">
        <w:rPr>
          <w:iCs/>
        </w:rPr>
        <w:t>.</w:t>
      </w:r>
    </w:p>
    <w:p w14:paraId="530A0A6F" w14:textId="0BD78354" w:rsidR="00A77805" w:rsidRPr="00B20897" w:rsidRDefault="00A77805" w:rsidP="006E6A56">
      <w:pPr>
        <w:rPr>
          <w:iCs/>
        </w:rPr>
      </w:pPr>
      <w:r w:rsidRPr="00B20897">
        <w:rPr>
          <w:iCs/>
        </w:rPr>
        <w:t xml:space="preserve">Because the proportion of first-winter birds </w:t>
      </w:r>
      <w:r w:rsidR="00B151C4" w:rsidRPr="00B20897">
        <w:rPr>
          <w:iCs/>
        </w:rPr>
        <w:t xml:space="preserve">in the hunting bag </w:t>
      </w:r>
      <w:r w:rsidRPr="00B20897">
        <w:rPr>
          <w:iCs/>
        </w:rPr>
        <w:t xml:space="preserve">was higher before </w:t>
      </w:r>
      <w:r w:rsidR="00373979" w:rsidRPr="00B20897">
        <w:rPr>
          <w:iCs/>
        </w:rPr>
        <w:t>1 January</w:t>
      </w:r>
      <w:r w:rsidRPr="00B20897">
        <w:rPr>
          <w:iCs/>
        </w:rPr>
        <w:t xml:space="preserve"> than after (see Results), we calculated a mean proportion </w:t>
      </w:r>
      <w:r w:rsidR="00546FE7" w:rsidRPr="00B20897">
        <w:rPr>
          <w:iCs/>
        </w:rPr>
        <w:t>for CW</w:t>
      </w:r>
      <w:r w:rsidR="00C2559B" w:rsidRPr="00B20897">
        <w:rPr>
          <w:iCs/>
        </w:rPr>
        <w:t xml:space="preserve"> Greenland </w:t>
      </w:r>
      <w:r w:rsidRPr="00B20897">
        <w:rPr>
          <w:iCs/>
        </w:rPr>
        <w:t>as an average weighted by the numbers of birds reported shot during the two periods.</w:t>
      </w:r>
      <w:r w:rsidR="00546FE7" w:rsidRPr="00B20897">
        <w:rPr>
          <w:iCs/>
        </w:rPr>
        <w:t xml:space="preserve"> </w:t>
      </w:r>
      <w:r w:rsidR="00373979" w:rsidRPr="00B20897">
        <w:rPr>
          <w:iCs/>
        </w:rPr>
        <w:t xml:space="preserve">We had no access to recent samples </w:t>
      </w:r>
      <w:r w:rsidR="0073237D">
        <w:rPr>
          <w:iCs/>
        </w:rPr>
        <w:t xml:space="preserve">of shot guillemots </w:t>
      </w:r>
      <w:r w:rsidR="00373979" w:rsidRPr="00B20897">
        <w:rPr>
          <w:iCs/>
        </w:rPr>
        <w:t>from</w:t>
      </w:r>
      <w:r w:rsidR="00546FE7" w:rsidRPr="00B20897">
        <w:rPr>
          <w:iCs/>
        </w:rPr>
        <w:t xml:space="preserve"> SW</w:t>
      </w:r>
      <w:r w:rsidR="00C2559B" w:rsidRPr="00B20897">
        <w:rPr>
          <w:iCs/>
        </w:rPr>
        <w:t xml:space="preserve"> Greenland</w:t>
      </w:r>
      <w:r w:rsidR="00373979" w:rsidRPr="00B20897">
        <w:rPr>
          <w:iCs/>
        </w:rPr>
        <w:t xml:space="preserve">. </w:t>
      </w:r>
      <w:r w:rsidR="00373979" w:rsidRPr="00B20897">
        <w:rPr>
          <w:iCs/>
        </w:rPr>
        <w:fldChar w:fldCharType="begin"/>
      </w:r>
      <w:r w:rsidR="00531366" w:rsidRPr="00B20897">
        <w:rPr>
          <w:iCs/>
        </w:rPr>
        <w:instrText xml:space="preserve"> ADDIN EN.CITE &lt;EndNote&gt;&lt;Cite AuthorYear="1"&gt;&lt;Author&gt;Falk&lt;/Author&gt;&lt;Year&gt;1992&lt;/Year&gt;&lt;RecNum&gt;2401&lt;/RecNum&gt;&lt;DisplayText&gt;Falk and Durinck (1992)&lt;/DisplayText&gt;&lt;record&gt;&lt;rec-number&gt;2401&lt;/rec-number&gt;&lt;foreign-keys&gt;&lt;key app="EN" db-id="zxv5292pa9rrxke50fbvee0mawdetre09e25" timestamp="1360240168"&gt;2401&lt;/key&gt;&lt;/foreign-keys&gt;&lt;ref-type name="Journal Article"&gt;17&lt;/ref-type&gt;&lt;contributors&gt;&lt;authors&gt;&lt;author&gt;Falk,K.&lt;/author&gt;&lt;author&gt;Durinck,J.&lt;/author&gt;&lt;/authors&gt;&lt;/contributors&gt;&lt;titles&gt;&lt;title&gt;Thick-billed murre hunting in West Greenland&lt;/title&gt;&lt;secondary-title&gt;Arctic&lt;/secondary-title&gt;&lt;/titles&gt;&lt;periodical&gt;&lt;full-title&gt;Arctic&lt;/full-title&gt;&lt;/periodical&gt;&lt;pages&gt;167-178&lt;/pages&gt;&lt;volume&gt;45&lt;/volume&gt;&lt;number&gt;2&lt;/number&gt;&lt;keywords&gt;&lt;keyword&gt;Greenland&lt;/keyword&gt;&lt;keyword&gt;Hunting&lt;/keyword&gt;&lt;keyword&gt;murre&lt;/keyword&gt;&lt;keyword&gt;Thick-billed murre&lt;/keyword&gt;&lt;keyword&gt;west&lt;/keyword&gt;&lt;keyword&gt;WEST GREENLAND&lt;/keyword&gt;&lt;/keywords&gt;&lt;dates&gt;&lt;year&gt;1992&lt;/year&gt;&lt;/dates&gt;&lt;urls&gt;&lt;/urls&gt;&lt;/record&gt;&lt;/Cite&gt;&lt;/EndNote&gt;</w:instrText>
      </w:r>
      <w:r w:rsidR="00373979" w:rsidRPr="00B20897">
        <w:rPr>
          <w:iCs/>
        </w:rPr>
        <w:fldChar w:fldCharType="separate"/>
      </w:r>
      <w:r w:rsidR="00373979" w:rsidRPr="00B20897">
        <w:rPr>
          <w:iCs/>
          <w:noProof/>
        </w:rPr>
        <w:t>Falk and Durinck (1992)</w:t>
      </w:r>
      <w:r w:rsidR="00373979" w:rsidRPr="00B20897">
        <w:rPr>
          <w:iCs/>
        </w:rPr>
        <w:fldChar w:fldCharType="end"/>
      </w:r>
      <w:r w:rsidR="00373979" w:rsidRPr="00B20897">
        <w:rPr>
          <w:iCs/>
        </w:rPr>
        <w:t xml:space="preserve"> reported &gt; 90% first-winter birds among shot birds in this area in 1988/89, but also suggested that this season was atypical and that a somewhat higher proportion of older birds would occur in most years. W</w:t>
      </w:r>
      <w:r w:rsidR="00C2559B" w:rsidRPr="00B20897">
        <w:rPr>
          <w:iCs/>
        </w:rPr>
        <w:t>e assumed a higher prop</w:t>
      </w:r>
      <w:r w:rsidR="00B151C4" w:rsidRPr="00B20897">
        <w:rPr>
          <w:iCs/>
        </w:rPr>
        <w:t>ortion of first-winter birds</w:t>
      </w:r>
      <w:r w:rsidR="00373979" w:rsidRPr="00B20897">
        <w:rPr>
          <w:iCs/>
        </w:rPr>
        <w:t xml:space="preserve"> in SW Greenland than in CW Greenland</w:t>
      </w:r>
      <w:r w:rsidR="00B151C4" w:rsidRPr="00B20897">
        <w:rPr>
          <w:iCs/>
        </w:rPr>
        <w:t xml:space="preserve"> (</w:t>
      </w:r>
      <w:r w:rsidR="00373979" w:rsidRPr="00B20897">
        <w:rPr>
          <w:iCs/>
        </w:rPr>
        <w:t xml:space="preserve">85% before 1 January, 80% after, weighted mean </w:t>
      </w:r>
      <w:r w:rsidR="00B151C4" w:rsidRPr="00B20897">
        <w:rPr>
          <w:iCs/>
        </w:rPr>
        <w:t>84</w:t>
      </w:r>
      <w:r w:rsidR="00373979" w:rsidRPr="00B20897">
        <w:rPr>
          <w:iCs/>
        </w:rPr>
        <w:t xml:space="preserve"> %)</w:t>
      </w:r>
      <w:r w:rsidR="00C2559B" w:rsidRPr="00B20897">
        <w:rPr>
          <w:iCs/>
        </w:rPr>
        <w:t>.</w:t>
      </w:r>
      <w:r w:rsidR="00B151C4" w:rsidRPr="00B20897">
        <w:rPr>
          <w:iCs/>
        </w:rPr>
        <w:t xml:space="preserve"> In both areas, we used a standard error of 0.05 in the stochastic model</w:t>
      </w:r>
      <w:r w:rsidR="0073237D">
        <w:rPr>
          <w:iCs/>
        </w:rPr>
        <w:t xml:space="preserve"> to reflect year-to-year variation in age distribution</w:t>
      </w:r>
      <w:r w:rsidR="00B151C4" w:rsidRPr="00B20897">
        <w:rPr>
          <w:iCs/>
        </w:rPr>
        <w:t>.</w:t>
      </w:r>
    </w:p>
    <w:p w14:paraId="433F3325" w14:textId="741EA4F4" w:rsidR="00AB1B4F" w:rsidRPr="00B20897" w:rsidRDefault="00AB1B4F" w:rsidP="00AB1B4F">
      <w:pPr>
        <w:pStyle w:val="Heading3"/>
      </w:pPr>
      <w:r w:rsidRPr="00B20897">
        <w:t>Hunting mortality</w:t>
      </w:r>
      <w:r w:rsidR="00D96A0F">
        <w:t xml:space="preserve"> and age distribution</w:t>
      </w:r>
      <w:r w:rsidRPr="00B20897">
        <w:t xml:space="preserve"> – Canada</w:t>
      </w:r>
    </w:p>
    <w:p w14:paraId="3E99CC3C" w14:textId="6FE6378C" w:rsidR="0037159F" w:rsidRPr="00B20897" w:rsidRDefault="00F011A4" w:rsidP="00DD399B">
      <w:r w:rsidRPr="00B20897">
        <w:t>Beginning in 2010, annual estimates of</w:t>
      </w:r>
      <w:r w:rsidR="0073237D">
        <w:t xml:space="preserve"> </w:t>
      </w:r>
      <w:ins w:id="16" w:author="Robertson,Greg [St. John's]" w:date="2018-04-03T11:01:00Z">
        <w:r w:rsidR="00772391">
          <w:t xml:space="preserve">the non-Indigenous </w:t>
        </w:r>
      </w:ins>
      <w:r w:rsidR="0073237D">
        <w:t xml:space="preserve">guillemot harvest (Brünnich’s as well as common guillemot </w:t>
      </w:r>
      <w:r w:rsidR="0073237D">
        <w:rPr>
          <w:i/>
        </w:rPr>
        <w:t>Uria aalge</w:t>
      </w:r>
      <w:r w:rsidRPr="00B20897">
        <w:t xml:space="preserve">) </w:t>
      </w:r>
      <w:del w:id="17" w:author="Robertson,Greg [St. John's]" w:date="2018-04-03T11:04:00Z">
        <w:r w:rsidRPr="00B20897" w:rsidDel="00772391">
          <w:delText xml:space="preserve">in </w:delText>
        </w:r>
      </w:del>
      <w:ins w:id="18" w:author="Robertson,Greg [St. John's]" w:date="2018-04-03T11:04:00Z">
        <w:r w:rsidR="00772391">
          <w:t>which is restricted to the province of</w:t>
        </w:r>
        <w:r w:rsidR="00772391" w:rsidRPr="00B20897">
          <w:t xml:space="preserve"> </w:t>
        </w:r>
      </w:ins>
      <w:ins w:id="19" w:author="Robertson,Greg [St. John's]" w:date="2018-04-03T11:01:00Z">
        <w:r w:rsidR="00772391">
          <w:t xml:space="preserve">Newfoundland and Labrador, </w:t>
        </w:r>
      </w:ins>
      <w:r w:rsidRPr="00B20897">
        <w:t>Canada</w:t>
      </w:r>
      <w:ins w:id="20" w:author="Robertson,Greg [St. John's]" w:date="2018-04-03T11:04:00Z">
        <w:r w:rsidR="00772391">
          <w:t>,</w:t>
        </w:r>
      </w:ins>
      <w:r w:rsidRPr="00B20897">
        <w:t xml:space="preserve"> </w:t>
      </w:r>
      <w:r w:rsidR="004768AF">
        <w:t>have been</w:t>
      </w:r>
      <w:r w:rsidRPr="00B20897">
        <w:t xml:space="preserve"> collected as part of the National Harvest Survey </w:t>
      </w:r>
      <w:r w:rsidR="00462C9C">
        <w:fldChar w:fldCharType="begin"/>
      </w:r>
      <w:r w:rsidR="00462C9C">
        <w:instrText xml:space="preserve"> ADDIN EN.CITE &lt;EndNote&gt;&lt;Cite&gt;&lt;Author&gt;Gendron&lt;/Author&gt;&lt;Year&gt;2017&lt;/Year&gt;&lt;RecNum&gt;3130&lt;/RecNum&gt;&lt;DisplayText&gt;(Gendron &amp;amp; Smith 2017)&lt;/DisplayText&gt;&lt;record&gt;&lt;rec-number&gt;3130&lt;/rec-number&gt;&lt;foreign-keys&gt;&lt;key app="EN" db-id="zxv5292pa9rrxke50fbvee0mawdetre09e25" timestamp="1520858834"&gt;3130&lt;/key&gt;&lt;/foreign-keys&gt;&lt;ref-type name="Online Database"&gt;45&lt;/ref-type&gt;&lt;contributors&gt;&lt;authors&gt;&lt;author&gt;Gendron, M.H.&lt;/author&gt;&lt;author&gt;Smith, A.C.&lt;/author&gt;&lt;/authors&gt;&lt;/contributors&gt;&lt;titles&gt;&lt;title&gt;National Harvest Survey web site&lt;/title&gt;&lt;/titles&gt;&lt;dates&gt;&lt;year&gt;2017&lt;/year&gt;&lt;pub-dates&gt;&lt;date&gt;5 March 2018&lt;/date&gt;&lt;/pub-dates&gt;&lt;/dates&gt;&lt;pub-location&gt;Bird Populations Monitoring, National Wildlife Research Centre, Canadian Wildlife Service, Ottawa, Ontario&lt;/pub-location&gt;&lt;urls&gt;&lt;related-urls&gt;&lt;url&gt;http://ec.gc.ca/reom-mbs/enp-nhs/index.cfm?do=def&amp;amp;lang=e&lt;/url&gt;&lt;/related-urls&gt;&lt;/urls&gt;&lt;/record&gt;&lt;/Cite&gt;&lt;/EndNote&gt;</w:instrText>
      </w:r>
      <w:r w:rsidR="00462C9C">
        <w:fldChar w:fldCharType="separate"/>
      </w:r>
      <w:r w:rsidR="00462C9C">
        <w:rPr>
          <w:noProof/>
        </w:rPr>
        <w:t>(Gendron &amp; Smith 2017)</w:t>
      </w:r>
      <w:r w:rsidR="00462C9C">
        <w:fldChar w:fldCharType="end"/>
      </w:r>
      <w:r w:rsidRPr="00B20897">
        <w:t>.</w:t>
      </w:r>
      <w:r w:rsidR="00787EFE" w:rsidRPr="00B20897">
        <w:t xml:space="preserve"> All guillemot hunters are now required to purchase</w:t>
      </w:r>
      <w:commentRangeStart w:id="21"/>
      <w:r w:rsidR="00787EFE" w:rsidRPr="00B20897">
        <w:t xml:space="preserve"> of </w:t>
      </w:r>
      <w:commentRangeEnd w:id="21"/>
      <w:r w:rsidR="00AA1D5F">
        <w:rPr>
          <w:rStyle w:val="CommentReference"/>
        </w:rPr>
        <w:commentReference w:id="21"/>
      </w:r>
      <w:ins w:id="22" w:author="Robertson,Greg [St. John's]" w:date="2018-04-03T10:57:00Z">
        <w:r w:rsidR="00772391">
          <w:t xml:space="preserve">a </w:t>
        </w:r>
      </w:ins>
      <w:r w:rsidR="00787EFE" w:rsidRPr="00B20897">
        <w:t xml:space="preserve">Migratory Game Bird Hunting Permit, and a sample of these hunters are </w:t>
      </w:r>
      <w:r w:rsidR="00462C9C">
        <w:t>asked</w:t>
      </w:r>
      <w:r w:rsidR="00787EFE" w:rsidRPr="00B20897">
        <w:t xml:space="preserve"> for information on numbers of guillemots harvested throughout the hunting season. These results are used to estimate total number of guillemot harvested in Newfoundland and Labrador. Since both guillemot species are harvested in C</w:t>
      </w:r>
      <w:r w:rsidR="00462C9C">
        <w:t>anada, the proportion of Brü</w:t>
      </w:r>
      <w:r w:rsidR="00787EFE" w:rsidRPr="00B20897">
        <w:t xml:space="preserve">nnich’s guillemot in the harvest is estimated by a separate Species Composition Survey. In this survey, a different sample </w:t>
      </w:r>
      <w:r w:rsidR="002D2F48" w:rsidRPr="00B20897">
        <w:t xml:space="preserve">of </w:t>
      </w:r>
      <w:r w:rsidR="00787EFE" w:rsidRPr="00B20897">
        <w:t xml:space="preserve">hunters are asked to participate by mailing in wings of harvested game birds (including </w:t>
      </w:r>
      <w:r w:rsidR="002D2F48" w:rsidRPr="00B20897">
        <w:t>guillemots</w:t>
      </w:r>
      <w:r w:rsidR="00787EFE" w:rsidRPr="00B20897">
        <w:t xml:space="preserve">). Hunters that agree to participate are sent a set of plastic lined envelopes, with instructions on how to complete the information </w:t>
      </w:r>
      <w:r w:rsidR="002D2F48" w:rsidRPr="00B20897">
        <w:t xml:space="preserve">requested </w:t>
      </w:r>
      <w:r w:rsidR="00787EFE" w:rsidRPr="00B20897">
        <w:t xml:space="preserve">and mail in wings of guillemots that they harvested. The species and age of all wings are determined </w:t>
      </w:r>
      <w:r w:rsidR="00337406">
        <w:t>following</w:t>
      </w:r>
      <w:r w:rsidR="00CE5A9C" w:rsidRPr="00B20897">
        <w:t xml:space="preserve"> </w:t>
      </w:r>
      <w:r w:rsidR="00462C9C">
        <w:fldChar w:fldCharType="begin"/>
      </w:r>
      <w:r w:rsidR="00462C9C">
        <w:instrText xml:space="preserve"> ADDIN EN.CITE &lt;EndNote&gt;&lt;Cite AuthorYear="1"&gt;&lt;Author&gt;Wilhelm&lt;/Author&gt;&lt;Year&gt;2008&lt;/Year&gt;&lt;RecNum&gt;2742&lt;/RecNum&gt;&lt;DisplayText&gt;Wilhelm et al. (2008)&lt;/DisplayText&gt;&lt;record&gt;&lt;rec-number&gt;2742&lt;/rec-number&gt;&lt;foreign-keys&gt;&lt;key app="EN" db-id="zxv5292pa9rrxke50fbvee0mawdetre09e25" timestamp="1417097099"&gt;2742&lt;/key&gt;&lt;/foreign-keys&gt;&lt;ref-type name="Journal Article"&gt;17&lt;/ref-type&gt;&lt;contributors&gt;&lt;authors&gt;&lt;author&gt;Wilhelm, Sabina I.&lt;/author&gt;&lt;author&gt;Gilliland, Scott G.&lt;/author&gt;&lt;author&gt;Robertson, Gregory J.&lt;/author&gt;&lt;author&gt;Ryan, Pierre C.&lt;/author&gt;&lt;author&gt;Elliot, Richard D.&lt;/author&gt;&lt;/authors&gt;&lt;/contributors&gt;&lt;titles&gt;&lt;title&gt;Development and validation of a wing key to improve harvest management of alcids in the Northwest Atlantic&lt;/title&gt;&lt;secondary-title&gt;Journal of Wildlife Management&lt;/secondary-title&gt;&lt;/titles&gt;&lt;periodical&gt;&lt;full-title&gt;Journal of Wildlife Management&lt;/full-title&gt;&lt;/periodical&gt;&lt;pages&gt;1026-1034&lt;/pages&gt;&lt;volume&gt;72&lt;/volume&gt;&lt;number&gt;4&lt;/number&gt;&lt;dates&gt;&lt;year&gt;2008&lt;/year&gt;&lt;pub-dates&gt;&lt;date&gt;2008/05/01&lt;/date&gt;&lt;/pub-dates&gt;&lt;/dates&gt;&lt;publisher&gt;The Wildlife Society&lt;/publisher&gt;&lt;isbn&gt;0022-541X&lt;/isbn&gt;&lt;urls&gt;&lt;related-urls&gt;&lt;url&gt;http://dx.doi.org/10.2193/2007-232&lt;/url&gt;&lt;/related-urls&gt;&lt;/urls&gt;&lt;electronic-resource-num&gt;10.2193/2007-232&lt;/electronic-resource-num&gt;&lt;access-date&gt;2014/11/27&lt;/access-date&gt;&lt;/record&gt;&lt;/Cite&gt;&lt;/EndNote&gt;</w:instrText>
      </w:r>
      <w:r w:rsidR="00462C9C">
        <w:fldChar w:fldCharType="separate"/>
      </w:r>
      <w:r w:rsidR="00462C9C">
        <w:rPr>
          <w:noProof/>
        </w:rPr>
        <w:t>Wilhelm et al. (2008)</w:t>
      </w:r>
      <w:r w:rsidR="00462C9C">
        <w:fldChar w:fldCharType="end"/>
      </w:r>
      <w:r w:rsidR="00787EFE" w:rsidRPr="00B20897">
        <w:t xml:space="preserve">, </w:t>
      </w:r>
      <w:r w:rsidR="00337406">
        <w:t>i.e.</w:t>
      </w:r>
      <w:r w:rsidR="00787EFE" w:rsidRPr="00B20897">
        <w:t xml:space="preserve"> plumage colour, numbers of faded greater secondary coverts and relative length of inner primaries and outer secondaries</w:t>
      </w:r>
      <w:r w:rsidR="00337406">
        <w:t xml:space="preserve"> are used </w:t>
      </w:r>
      <w:r w:rsidR="00787EFE" w:rsidRPr="00B20897">
        <w:t xml:space="preserve"> to </w:t>
      </w:r>
      <w:r w:rsidR="00337406">
        <w:t>assess</w:t>
      </w:r>
      <w:r w:rsidR="00787EFE" w:rsidRPr="00B20897">
        <w:t xml:space="preserve"> specie</w:t>
      </w:r>
      <w:r w:rsidR="00337406">
        <w:t>s and age (juvenile or older) of</w:t>
      </w:r>
      <w:r w:rsidR="00787EFE" w:rsidRPr="00B20897">
        <w:t xml:space="preserve"> each wing. </w:t>
      </w:r>
      <w:r w:rsidR="00985C26" w:rsidRPr="00B20897">
        <w:t>These data provide annual estimates of the proportion of gui</w:t>
      </w:r>
      <w:r w:rsidR="00462C9C">
        <w:t>llemots harvested which were Brü</w:t>
      </w:r>
      <w:r w:rsidR="00985C26" w:rsidRPr="00B20897">
        <w:t>nnich’s guillemot, and annual estimates of the proportion of those harvested guillemots that were first winter birds.</w:t>
      </w:r>
      <w:r w:rsidR="00D96A0F">
        <w:t xml:space="preserve"> We included data on harvest </w:t>
      </w:r>
      <w:r w:rsidR="00337406">
        <w:t xml:space="preserve">size </w:t>
      </w:r>
      <w:r w:rsidR="00D96A0F">
        <w:t xml:space="preserve">and age distribution (total </w:t>
      </w:r>
      <w:r w:rsidR="00D96A0F">
        <w:rPr>
          <w:i/>
        </w:rPr>
        <w:t>n</w:t>
      </w:r>
      <w:r w:rsidR="00D96A0F">
        <w:t xml:space="preserve"> = 1793</w:t>
      </w:r>
      <w:r w:rsidR="00337406">
        <w:t xml:space="preserve"> Brünnich’s guillemots</w:t>
      </w:r>
      <w:r w:rsidR="00D96A0F">
        <w:t>) from 2010-2016.</w:t>
      </w:r>
      <w:r w:rsidR="00DD399B">
        <w:t xml:space="preserve"> </w:t>
      </w:r>
      <w:r w:rsidR="00DD399B" w:rsidRPr="00B20897">
        <w:rPr>
          <w:iCs/>
        </w:rPr>
        <w:t xml:space="preserve">The mean number of females reported shot during the </w:t>
      </w:r>
      <w:del w:id="23" w:author="Robertson,Greg [St. John's]" w:date="2018-04-03T11:05:00Z">
        <w:r w:rsidR="00DD399B" w:rsidRPr="00B20897" w:rsidDel="006B6B0C">
          <w:rPr>
            <w:iCs/>
          </w:rPr>
          <w:delText xml:space="preserve">winter </w:delText>
        </w:r>
      </w:del>
      <w:ins w:id="24" w:author="Robertson,Greg [St. John's]" w:date="2018-04-03T11:05:00Z">
        <w:r w:rsidR="006B6B0C">
          <w:rPr>
            <w:iCs/>
          </w:rPr>
          <w:t>open hunting</w:t>
        </w:r>
        <w:r w:rsidR="006B6B0C" w:rsidRPr="00B20897">
          <w:rPr>
            <w:iCs/>
          </w:rPr>
          <w:t xml:space="preserve"> </w:t>
        </w:r>
      </w:ins>
      <w:r w:rsidR="00DD399B" w:rsidRPr="00B20897">
        <w:rPr>
          <w:iCs/>
        </w:rPr>
        <w:t>season</w:t>
      </w:r>
      <w:ins w:id="25" w:author="Robertson,Greg [St. John's]" w:date="2018-04-03T11:00:00Z">
        <w:r w:rsidR="00772391">
          <w:rPr>
            <w:iCs/>
          </w:rPr>
          <w:t>, which ranges between</w:t>
        </w:r>
      </w:ins>
      <w:del w:id="26" w:author="Robertson,Greg [St. John's]" w:date="2018-04-03T11:00:00Z">
        <w:r w:rsidR="00DD399B" w:rsidRPr="00B20897" w:rsidDel="00772391">
          <w:rPr>
            <w:iCs/>
          </w:rPr>
          <w:delText xml:space="preserve"> (</w:delText>
        </w:r>
      </w:del>
      <w:ins w:id="27" w:author="Robertson,Greg [St. John's]" w:date="2018-04-03T10:59:00Z">
        <w:r w:rsidR="00772391">
          <w:rPr>
            <w:iCs/>
          </w:rPr>
          <w:t xml:space="preserve">1 </w:t>
        </w:r>
      </w:ins>
      <w:commentRangeStart w:id="28"/>
      <w:r w:rsidR="00DD399B" w:rsidRPr="00B20897">
        <w:rPr>
          <w:iCs/>
        </w:rPr>
        <w:t xml:space="preserve">September – </w:t>
      </w:r>
      <w:ins w:id="29" w:author="Robertson,Greg [St. John's]" w:date="2018-04-03T10:59:00Z">
        <w:r w:rsidR="00772391">
          <w:rPr>
            <w:iCs/>
          </w:rPr>
          <w:t xml:space="preserve">10 </w:t>
        </w:r>
      </w:ins>
      <w:r w:rsidR="00DD399B" w:rsidRPr="00B20897">
        <w:rPr>
          <w:iCs/>
        </w:rPr>
        <w:t>March</w:t>
      </w:r>
      <w:commentRangeEnd w:id="28"/>
      <w:r w:rsidR="00DD399B">
        <w:rPr>
          <w:rStyle w:val="CommentReference"/>
        </w:rPr>
        <w:commentReference w:id="28"/>
      </w:r>
      <w:ins w:id="30" w:author="Robertson,Greg [St. John's]" w:date="2018-04-03T11:00:00Z">
        <w:r w:rsidR="00772391">
          <w:rPr>
            <w:iCs/>
          </w:rPr>
          <w:t xml:space="preserve">, but is restricted to 3 ½ months is </w:t>
        </w:r>
        <w:r w:rsidR="00772391">
          <w:rPr>
            <w:iCs/>
          </w:rPr>
          <w:lastRenderedPageBreak/>
          <w:t>any one region,</w:t>
        </w:r>
      </w:ins>
      <w:del w:id="31" w:author="Robertson,Greg [St. John's]" w:date="2018-04-03T11:00:00Z">
        <w:r w:rsidR="00DD399B" w:rsidRPr="00B20897" w:rsidDel="00772391">
          <w:rPr>
            <w:iCs/>
          </w:rPr>
          <w:delText>)</w:delText>
        </w:r>
      </w:del>
      <w:r w:rsidR="00DD399B" w:rsidRPr="00B20897">
        <w:rPr>
          <w:iCs/>
        </w:rPr>
        <w:t xml:space="preserve"> was</w:t>
      </w:r>
      <w:r w:rsidR="00DD399B">
        <w:rPr>
          <w:iCs/>
        </w:rPr>
        <w:t xml:space="preserve"> 29,621 (SD 8956).</w:t>
      </w:r>
      <w:ins w:id="32" w:author="Robertson,Greg [St. John's]" w:date="2018-04-03T11:01:00Z">
        <w:r w:rsidR="00772391">
          <w:rPr>
            <w:iCs/>
          </w:rPr>
          <w:t xml:space="preserve"> H</w:t>
        </w:r>
      </w:ins>
      <w:ins w:id="33" w:author="Robertson,Greg [St. John's]" w:date="2018-04-03T11:02:00Z">
        <w:r w:rsidR="00772391">
          <w:rPr>
            <w:iCs/>
          </w:rPr>
          <w:t xml:space="preserve">arvest of guillemots by Indigenous peoples in Canada </w:t>
        </w:r>
      </w:ins>
      <w:ins w:id="34" w:author="Robertson,Greg [St. John's]" w:date="2018-04-03T11:11:00Z">
        <w:r w:rsidR="006B6B0C">
          <w:rPr>
            <w:iCs/>
          </w:rPr>
          <w:t>is</w:t>
        </w:r>
      </w:ins>
      <w:ins w:id="35" w:author="Robertson,Greg [St. John's]" w:date="2018-04-03T11:02:00Z">
        <w:r w:rsidR="00772391">
          <w:rPr>
            <w:iCs/>
          </w:rPr>
          <w:t xml:space="preserve"> </w:t>
        </w:r>
      </w:ins>
      <w:ins w:id="36" w:author="Robertson,Greg [St. John's]" w:date="2018-04-03T11:11:00Z">
        <w:r w:rsidR="006B6B0C">
          <w:rPr>
            <w:iCs/>
          </w:rPr>
          <w:t xml:space="preserve">very </w:t>
        </w:r>
      </w:ins>
      <w:ins w:id="37" w:author="Robertson,Greg [St. John's]" w:date="2018-04-03T11:02:00Z">
        <w:r w:rsidR="00772391">
          <w:rPr>
            <w:iCs/>
          </w:rPr>
          <w:t xml:space="preserve">small and </w:t>
        </w:r>
      </w:ins>
      <w:ins w:id="38" w:author="Robertson,Greg [St. John's]" w:date="2018-04-03T11:11:00Z">
        <w:r w:rsidR="006B6B0C">
          <w:rPr>
            <w:iCs/>
          </w:rPr>
          <w:t xml:space="preserve">is </w:t>
        </w:r>
      </w:ins>
      <w:ins w:id="39" w:author="Robertson,Greg [St. John's]" w:date="2018-04-03T11:02:00Z">
        <w:r w:rsidR="00772391">
          <w:rPr>
            <w:iCs/>
          </w:rPr>
          <w:t>not considered here (Priest and Usher</w:t>
        </w:r>
      </w:ins>
      <w:ins w:id="40" w:author="Robertson,Greg [St. John's]" w:date="2018-04-03T11:11:00Z">
        <w:r w:rsidR="006B6B0C">
          <w:rPr>
            <w:iCs/>
          </w:rPr>
          <w:t xml:space="preserve"> 2004</w:t>
        </w:r>
      </w:ins>
      <w:ins w:id="41" w:author="Robertson,Greg [St. John's]" w:date="2018-04-03T11:02:00Z">
        <w:r w:rsidR="00772391">
          <w:rPr>
            <w:iCs/>
          </w:rPr>
          <w:t>)</w:t>
        </w:r>
      </w:ins>
      <w:ins w:id="42" w:author="Robertson,Greg [St. John's]" w:date="2018-04-03T11:05:00Z">
        <w:r w:rsidR="00772391">
          <w:rPr>
            <w:iCs/>
          </w:rPr>
          <w:t>.</w:t>
        </w:r>
      </w:ins>
    </w:p>
    <w:p w14:paraId="32B617CA" w14:textId="77777777" w:rsidR="00096B40" w:rsidRDefault="00AB1B4F" w:rsidP="00096B40">
      <w:pPr>
        <w:pStyle w:val="Heading3"/>
      </w:pPr>
      <w:r w:rsidRPr="00B20897">
        <w:t>Oiling mortality – Canada</w:t>
      </w:r>
    </w:p>
    <w:p w14:paraId="317A13E0" w14:textId="198E1F44" w:rsidR="00870921" w:rsidRPr="00B20897" w:rsidRDefault="00870921" w:rsidP="00AB1B4F">
      <w:r w:rsidRPr="00B20897">
        <w:t xml:space="preserve">Mortality from chronic oil pollution was obtained from estimates </w:t>
      </w:r>
      <w:r w:rsidR="00993DBE">
        <w:t>in</w:t>
      </w:r>
      <w:r w:rsidRPr="00B20897">
        <w:t xml:space="preserve"> </w:t>
      </w:r>
      <w:r w:rsidR="00096B40">
        <w:fldChar w:fldCharType="begin"/>
      </w:r>
      <w:r w:rsidR="00096B40">
        <w:instrText xml:space="preserve"> ADDIN EN.CITE &lt;EndNote&gt;&lt;Cite AuthorYear="1"&gt;&lt;Author&gt;Robertson&lt;/Author&gt;&lt;Year&gt;2014&lt;/Year&gt;&lt;RecNum&gt;2820&lt;/RecNum&gt;&lt;DisplayText&gt;Robertson et al. (2014)&lt;/DisplayText&gt;&lt;record&gt;&lt;rec-number&gt;2820&lt;/rec-number&gt;&lt;foreign-keys&gt;&lt;key app="EN" db-id="zxv5292pa9rrxke50fbvee0mawdetre09e25" timestamp="1434360375"&gt;2820&lt;/key&gt;&lt;/foreign-keys&gt;&lt;ref-type name="Book Section"&gt;5&lt;/ref-type&gt;&lt;contributors&gt;&lt;authors&gt;&lt;author&gt;Robertson, G. J.&lt;/author&gt;&lt;author&gt;Wiese, F.K.&lt;/author&gt;&lt;author&gt;Ryan, P.C.&lt;/author&gt;&lt;author&gt;Wilhelm, S. I.&lt;/author&gt;&lt;/authors&gt;&lt;/contributors&gt;&lt;titles&gt;&lt;title&gt;Updated numbers of murres and dovekies oiled in Newfoundland waters by chronic ship-source oil pollution&lt;/title&gt;&lt;secondary-title&gt;Proceedings of the 37th AMOP Technical Seminar on Environmental Contamination and Response&lt;/secondary-title&gt;&lt;/titles&gt;&lt;pages&gt;265-275&lt;/pages&gt;&lt;dates&gt;&lt;year&gt;2014&lt;/year&gt;&lt;/dates&gt;&lt;pub-location&gt;Ottawa, ON&lt;/pub-location&gt;&lt;publisher&gt;Environment Canada&lt;/publisher&gt;&lt;urls&gt;&lt;/urls&gt;&lt;/record&gt;&lt;/Cite&gt;&lt;/EndNote&gt;</w:instrText>
      </w:r>
      <w:r w:rsidR="00096B40">
        <w:fldChar w:fldCharType="separate"/>
      </w:r>
      <w:r w:rsidR="00096B40">
        <w:rPr>
          <w:noProof/>
        </w:rPr>
        <w:t>Robertson et al. (2014)</w:t>
      </w:r>
      <w:r w:rsidR="00096B40">
        <w:fldChar w:fldCharType="end"/>
      </w:r>
      <w:r w:rsidRPr="00B20897">
        <w:t xml:space="preserve">, using the Oiled Seabird Mortality Model </w:t>
      </w:r>
      <w:r w:rsidR="0012721C" w:rsidRPr="00B20897">
        <w:t xml:space="preserve">(OSMM) </w:t>
      </w:r>
      <w:r w:rsidRPr="00B20897">
        <w:t>developed by</w:t>
      </w:r>
      <w:r w:rsidR="00096B40">
        <w:t xml:space="preserve"> </w:t>
      </w:r>
      <w:r w:rsidR="00096B40">
        <w:fldChar w:fldCharType="begin">
          <w:fldData xml:space="preserve">PEVuZE5vdGU+PENpdGUgQXV0aG9yWWVhcj0iMSI+PEF1dGhvcj5XaWVzZTwvQXV0aG9yPjxZZWFy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</w:fldData>
        </w:fldChar>
      </w:r>
      <w:r w:rsidR="00096B40">
        <w:instrText xml:space="preserve"> ADDIN EN.CITE </w:instrText>
      </w:r>
      <w:r w:rsidR="00096B40">
        <w:fldChar w:fldCharType="begin">
          <w:fldData xml:space="preserve">PEVuZE5vdGU+PENpdGUgQXV0aG9yWWVhcj0iMSI+PEF1dGhvcj5XaWVzZTwvQXV0aG9yPjxZZWFy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</w:fldData>
        </w:fldChar>
      </w:r>
      <w:r w:rsidR="00096B40">
        <w:instrText xml:space="preserve"> ADDIN EN.CITE.DATA </w:instrText>
      </w:r>
      <w:r w:rsidR="00096B40">
        <w:fldChar w:fldCharType="end"/>
      </w:r>
      <w:r w:rsidR="00096B40">
        <w:fldChar w:fldCharType="separate"/>
      </w:r>
      <w:r w:rsidR="00096B40">
        <w:rPr>
          <w:noProof/>
        </w:rPr>
        <w:t>Wiese and Robertson (2004)</w:t>
      </w:r>
      <w:r w:rsidR="00096B40">
        <w:fldChar w:fldCharType="end"/>
      </w:r>
      <w:r w:rsidRPr="00B20897">
        <w:t xml:space="preserve">. In summary, numbers of beached bird carcasses found on regularly surveyed beaches in southeastern Newfoundland are used to extrapolate total mortality from </w:t>
      </w:r>
      <w:r w:rsidR="002D2F48" w:rsidRPr="00B20897">
        <w:t xml:space="preserve">chronic </w:t>
      </w:r>
      <w:r w:rsidRPr="00B20897">
        <w:t>oiling</w:t>
      </w:r>
      <w:r w:rsidR="002D2F48" w:rsidRPr="00B20897">
        <w:t xml:space="preserve"> in the region</w:t>
      </w:r>
      <w:r w:rsidRPr="00B20897">
        <w:t>. Carcass persistence and detection on beaches are accounted for, and annual weather (specifically wind pa</w:t>
      </w:r>
      <w:r w:rsidR="002D2F48" w:rsidRPr="00B20897">
        <w:t>tterns) are used to derive estimates of total mortality. Due to the relatively low numbers of carcasses found, extrapolations of total mortality are based on all carcasses found, which are then assigned to species based on their relative frequency among all carcasses found that year</w:t>
      </w:r>
      <w:r w:rsidRPr="00B20897">
        <w:t>.</w:t>
      </w:r>
      <w:r w:rsidR="002D2F48" w:rsidRPr="00B20897">
        <w:t xml:space="preserve"> </w:t>
      </w:r>
      <w:r w:rsidR="00945591">
        <w:t>Data were available from 2009-2012</w:t>
      </w:r>
      <w:r w:rsidR="00792322">
        <w:t>; the mean annual estimated number of females killed was 19,709 (SD 16,512).</w:t>
      </w:r>
    </w:p>
    <w:p w14:paraId="762A644D" w14:textId="77777777" w:rsidR="00AB1B4F" w:rsidRPr="00B20897" w:rsidRDefault="00AB1B4F" w:rsidP="00AB1B4F">
      <w:pPr>
        <w:pStyle w:val="Heading3"/>
      </w:pPr>
      <w:r w:rsidRPr="00B20897">
        <w:t>Population model</w:t>
      </w:r>
    </w:p>
    <w:p w14:paraId="5356E7B1" w14:textId="5557D01F" w:rsidR="00AB1B4F" w:rsidRPr="00B20897" w:rsidRDefault="00944070" w:rsidP="00AB1B4F">
      <w:r w:rsidRPr="00B20897">
        <w:t xml:space="preserve">We constructed a </w:t>
      </w:r>
      <w:r w:rsidR="000219B0" w:rsidRPr="00B20897">
        <w:t xml:space="preserve">stochastic </w:t>
      </w:r>
      <w:r w:rsidRPr="00B20897">
        <w:t xml:space="preserve">female-only matrix population model with six age classes and a pre-breeding census </w:t>
      </w:r>
      <w:r w:rsidRPr="00B20897">
        <w:fldChar w:fldCharType="begin"/>
      </w:r>
      <w:r w:rsidR="00531366" w:rsidRPr="00B20897">
        <w:instrText xml:space="preserve"> ADDIN EN.CITE &lt;EndNote&gt;&lt;Cite&gt;&lt;Author&gt;Caswell&lt;/Author&gt;&lt;Year&gt;2001&lt;/Year&gt;&lt;RecNum&gt;344&lt;/RecNum&gt;&lt;DisplayText&gt;(Caswell 2001)&lt;/DisplayText&gt;&lt;record&gt;&lt;rec-number&gt;344&lt;/rec-number&gt;&lt;foreign-keys&gt;&lt;key app="EN" db-id="zxv5292pa9rrxke50fbvee0mawdetre09e25" timestamp="0"&gt;344&lt;/key&gt;&lt;key app="ENWeb" db-id="Seyy2grtqgcAABvhC3U"&gt;103&lt;/key&gt;&lt;/foreign-keys&gt;&lt;ref-type name="Book"&gt;6&lt;/ref-type&gt;&lt;contributors&gt;&lt;authors&gt;&lt;author&gt;Caswell,H.&lt;/author&gt;&lt;/authors&gt;&lt;/contributors&gt;&lt;titles&gt;&lt;title&gt;Matrix population models. Construction, analysis, and interpretation&lt;/title&gt;&lt;/titles&gt;&lt;pages&gt;722-&lt;/pages&gt;&lt;volume&gt;2&lt;/volume&gt;&lt;keywords&gt;&lt;keyword&gt;Population model Modelling&lt;/keyword&gt;&lt;/keywords&gt;&lt;dates&gt;&lt;year&gt;2001&lt;/year&gt;&lt;/dates&gt;&lt;pub-location&gt;Sunderland, MA&lt;/pub-location&gt;&lt;publisher&gt;Sinauer&lt;/publisher&gt;&lt;urls&gt;&lt;/urls&gt;&lt;/record&gt;&lt;/Cite&gt;&lt;/EndNote&gt;</w:instrText>
      </w:r>
      <w:r w:rsidRPr="00B20897">
        <w:fldChar w:fldCharType="separate"/>
      </w:r>
      <w:r w:rsidRPr="00B20897">
        <w:rPr>
          <w:noProof/>
        </w:rPr>
        <w:t>(Caswell 2001)</w:t>
      </w:r>
      <w:r w:rsidRPr="00B20897">
        <w:fldChar w:fldCharType="end"/>
      </w:r>
      <w:r w:rsidRPr="00B20897">
        <w:t xml:space="preserve">. </w:t>
      </w:r>
      <w:r w:rsidR="00915C39" w:rsidRPr="00B20897">
        <w:t xml:space="preserve">Demographic parameter values for the basic model were selected to represent optimal conditions, i.e. a population not exposed to anthropogenic mortality and with near-optimal reproduction (Table 1). </w:t>
      </w:r>
      <w:r w:rsidR="00241302" w:rsidRPr="00B20897">
        <w:t xml:space="preserve">For pre-breeding survival, these values were taken from a long-term study of an unexploited population of the closely related common </w:t>
      </w:r>
      <w:r w:rsidR="00E57906" w:rsidRPr="00B20897">
        <w:t>guillemot</w:t>
      </w:r>
      <w:r w:rsidR="00241302" w:rsidRPr="00B20897">
        <w:t xml:space="preserve"> </w:t>
      </w:r>
      <w:r w:rsidR="00241302" w:rsidRPr="00B20897">
        <w:fldChar w:fldCharType="begin"/>
      </w:r>
      <w:r w:rsidR="00531366" w:rsidRPr="00B20897">
        <w:instrText xml:space="preserve"> ADDIN EN.CITE &lt;EndNote&gt;&lt;Cite&gt;&lt;Author&gt;Harris&lt;/Author&gt;&lt;Year&gt;2007&lt;/Year&gt;&lt;RecNum&gt;906&lt;/RecNum&gt;&lt;DisplayText&gt;(Harris et al. 2007)&lt;/DisplayText&gt;&lt;record&gt;&lt;rec-number&gt;906&lt;/rec-number&gt;&lt;foreign-keys&gt;&lt;key app="EN" db-id="zxv5292pa9rrxke50fbvee0mawdetre09e25" timestamp="0"&gt;906&lt;/key&gt;&lt;/foreign-keys&gt;&lt;ref-type name="Journal Article"&gt;17&lt;/ref-type&gt;&lt;contributors&gt;&lt;authors&gt;&lt;author&gt;Harris,M.P.&lt;/author&gt;&lt;author&gt; Frederiksen,M.&lt;/author&gt;&lt;author&gt; Wanless,S.&lt;/author&gt;&lt;/authors&gt;&lt;/contributors&gt;&lt;titles&gt;&lt;title&gt;&lt;style face="normal" font="default" size="100%"&gt;Within- and between-year variation in the juvenile survival of Common Guillemots &lt;/style&gt;&lt;style face="italic" font="default" size="100%"&gt;Uria aalge&lt;/style&gt;&lt;/title&gt;&lt;secondary-title&gt;&lt;style face="normal" font="System" size="100%"&gt;Ibis&lt;/style&gt;&lt;/secondary-title&gt;&lt;/titles&gt;&lt;periodical&gt;&lt;full-title&gt;Ibis&lt;/full-title&gt;&lt;/periodical&gt;&lt;pages&gt;472-481&lt;/pages&gt;&lt;volume&gt;149&lt;/volume&gt;&lt;keywords&gt;&lt;keyword&gt;Survival&lt;/keyword&gt;&lt;keyword&gt;Uria aalge&lt;/keyword&gt;&lt;keyword&gt;Uria aalge Juvenile survival&lt;/keyword&gt;&lt;/keywords&gt;&lt;dates&gt;&lt;year&gt;2007&lt;/year&gt;&lt;/dates&gt;&lt;urls&gt;&lt;/urls&gt;&lt;/record&gt;&lt;/Cite&gt;&lt;/EndNote&gt;</w:instrText>
      </w:r>
      <w:r w:rsidR="00241302" w:rsidRPr="00B20897">
        <w:fldChar w:fldCharType="separate"/>
      </w:r>
      <w:r w:rsidR="00241302" w:rsidRPr="00B20897">
        <w:rPr>
          <w:noProof/>
        </w:rPr>
        <w:t>(Harris et al. 2007)</w:t>
      </w:r>
      <w:r w:rsidR="00241302" w:rsidRPr="00B20897">
        <w:fldChar w:fldCharType="end"/>
      </w:r>
      <w:r w:rsidR="00AD2DF4" w:rsidRPr="00B20897">
        <w:t>.</w:t>
      </w:r>
      <w:r w:rsidR="00241302" w:rsidRPr="00B20897">
        <w:t xml:space="preserve"> </w:t>
      </w:r>
      <w:r w:rsidR="003042BD" w:rsidRPr="00B20897">
        <w:t xml:space="preserve">Each of the seven breeding populations was initiated with a population size (breeding pairs) as in </w:t>
      </w:r>
      <w:r w:rsidR="003042BD" w:rsidRPr="00B20897">
        <w:fldChar w:fldCharType="begin"/>
      </w:r>
      <w:r w:rsidR="00531366" w:rsidRPr="00B20897">
        <w:instrText xml:space="preserve"> ADDIN EN.CITE &lt;EndNote&gt;&lt;Cite AuthorYear="1"&gt;&lt;Author&gt;Frederiksen&lt;/Author&gt;&lt;Year&gt;2016&lt;/Year&gt;&lt;RecNum&gt;2939&lt;/RecNum&gt;&lt;DisplayText&gt;Frederiksen et al. (2016)&lt;/DisplayText&gt;&lt;record&gt;&lt;rec-number&gt;2939&lt;/rec-number&gt;&lt;foreign-keys&gt;&lt;key app="EN" db-id="zxv5292pa9rrxke50fbvee0mawdetre09e25" timestamp="1464176121"&gt;2939&lt;/key&gt;&lt;/foreign-keys&gt;&lt;ref-type name="Journal Article"&gt;17&lt;/ref-type&gt;&lt;contributors&gt;&lt;authors&gt;&lt;author&gt;Frederiksen, M&lt;/author&gt;&lt;author&gt;Descamps, S.&lt;/author&gt;&lt;author&gt;Erikstad, K. E.&lt;/author&gt;&lt;author&gt;Gaston, A. J.&lt;/author&gt;&lt;author&gt;Gilchrist, H. G.&lt;/author&gt;&lt;author&gt;Grémillet, D.&lt;/author&gt;&lt;author&gt;Johansen, K.L.&lt;/author&gt;&lt;author&gt;Kolbeinsson, Y.&lt;/author&gt;&lt;author&gt;Linnebjerg, J.F.&lt;/author&gt;&lt;author&gt;Mallory, M. L.&lt;/author&gt;&lt;author&gt;McFarlane Tranquilla, L.A.&lt;/author&gt;&lt;author&gt;Merkel, F. R.&lt;/author&gt;&lt;author&gt;Montevecchi, W. A.&lt;/author&gt;&lt;author&gt;Mosbech, A.&lt;/author&gt;&lt;author&gt;Reiertsen, T. K.&lt;/author&gt;&lt;author&gt;Robertson, G. J.&lt;/author&gt;&lt;author&gt;Steen, H.&lt;/author&gt;&lt;author&gt;Strøm, H.&lt;/author&gt;&lt;author&gt;Thórarinsson, T.L.&lt;/author&gt;&lt;/authors&gt;&lt;/contributors&gt;&lt;titles&gt;&lt;title&gt;&lt;style face="normal" font="default" size="100%"&gt;Migration and wintering of a declining seabird, the thick-billed murre &lt;/style&gt;&lt;style face="italic" font="default" size="100%"&gt;Uria lomvia&lt;/style&gt;&lt;style face="normal" font="default" size="100%"&gt;, on an ocean basin scale: conservation implications&lt;/style&gt;&lt;/title&gt;&lt;secondary-title&gt;Biological Conservation&lt;/secondary-title&gt;&lt;/titles&gt;&lt;periodical&gt;&lt;full-title&gt;Biological Conservation&lt;/full-title&gt;&lt;/periodical&gt;&lt;pages&gt;26-35&lt;/pages&gt;&lt;volume&gt;200&lt;/volume&gt;&lt;dates&gt;&lt;year&gt;2016&lt;/year&gt;&lt;/dates&gt;&lt;urls&gt;&lt;/urls&gt;&lt;/record&gt;&lt;/Cite&gt;&lt;/EndNote&gt;</w:instrText>
      </w:r>
      <w:r w:rsidR="003042BD" w:rsidRPr="00B20897">
        <w:fldChar w:fldCharType="separate"/>
      </w:r>
      <w:r w:rsidR="00F21292" w:rsidRPr="00B20897">
        <w:rPr>
          <w:noProof/>
        </w:rPr>
        <w:t>Frederiksen et al. (2016)</w:t>
      </w:r>
      <w:r w:rsidR="003042BD" w:rsidRPr="00B20897">
        <w:fldChar w:fldCharType="end"/>
      </w:r>
      <w:r w:rsidR="003042BD" w:rsidRPr="00B20897">
        <w:t xml:space="preserve"> and a stable </w:t>
      </w:r>
      <w:r w:rsidR="0073237D">
        <w:t>age distribution</w:t>
      </w:r>
      <w:r w:rsidR="003042BD" w:rsidRPr="00B20897">
        <w:t xml:space="preserve"> defined by the demographic parameter values</w:t>
      </w:r>
      <w:r w:rsidR="00A875C2" w:rsidRPr="00B20897">
        <w:t xml:space="preserve"> </w:t>
      </w:r>
      <w:r w:rsidR="00A875C2" w:rsidRPr="00B20897">
        <w:fldChar w:fldCharType="begin"/>
      </w:r>
      <w:r w:rsidR="00531366" w:rsidRPr="00B20897">
        <w:instrText xml:space="preserve"> ADDIN EN.CITE &lt;EndNote&gt;&lt;Cite&gt;&lt;Author&gt;Stubben&lt;/Author&gt;&lt;Year&gt;2007&lt;/Year&gt;&lt;RecNum&gt;3120&lt;/RecNum&gt;&lt;DisplayText&gt;(Stubben &amp;amp; Milligan 2007)&lt;/DisplayText&gt;&lt;record&gt;&lt;rec-number&gt;3120&lt;/rec-number&gt;&lt;foreign-keys&gt;&lt;key app="EN" db-id="zxv5292pa9rrxke50fbvee0mawdetre09e25" timestamp="1515677764"&gt;3120&lt;/key&gt;&lt;/foreign-keys&gt;&lt;ref-type name="Journal Article"&gt;17&lt;/ref-type&gt;&lt;contributors&gt;&lt;authors&gt;&lt;author&gt;Stubben, C.J.&lt;/author&gt;&lt;author&gt;Milligan, B.G.&lt;/author&gt;&lt;/authors&gt;&lt;/contributors&gt;&lt;titles&gt;&lt;title&gt;&lt;style face="normal" font="default" size="100%"&gt;Estimating and analyzing demographic models using the &lt;/style&gt;&lt;style face="italic" font="default" size="100%"&gt;popbio &lt;/style&gt;&lt;style face="normal" font="default" size="100%"&gt;package in R&lt;/style&gt;&lt;/title&gt;&lt;secondary-title&gt;Journal of Statistical Software&lt;/secondary-title&gt;&lt;/titles&gt;&lt;periodical&gt;&lt;full-title&gt;Journal of Statistical Software&lt;/full-title&gt;&lt;/periodical&gt;&lt;pages&gt;11&lt;/pages&gt;&lt;volume&gt;22&lt;/volume&gt;&lt;dates&gt;&lt;year&gt;2007&lt;/year&gt;&lt;/dates&gt;&lt;urls&gt;&lt;/urls&gt;&lt;/record&gt;&lt;/Cite&gt;&lt;/EndNote&gt;</w:instrText>
      </w:r>
      <w:r w:rsidR="00A875C2" w:rsidRPr="00B20897">
        <w:fldChar w:fldCharType="separate"/>
      </w:r>
      <w:r w:rsidR="00A875C2" w:rsidRPr="00B20897">
        <w:rPr>
          <w:noProof/>
        </w:rPr>
        <w:t>(Stubben &amp; Milligan 2007)</w:t>
      </w:r>
      <w:r w:rsidR="00A875C2" w:rsidRPr="00B20897">
        <w:fldChar w:fldCharType="end"/>
      </w:r>
      <w:r w:rsidR="00D529BC" w:rsidRPr="00B20897">
        <w:t xml:space="preserve"> (Table 2)</w:t>
      </w:r>
      <w:r w:rsidR="003042BD" w:rsidRPr="00B20897">
        <w:t>. Total female population size was calculated using the stable age distribution and age-specific proportions of breeders</w:t>
      </w:r>
      <w:r w:rsidR="00D529BC" w:rsidRPr="00B20897">
        <w:t xml:space="preserve"> (Table 2)</w:t>
      </w:r>
      <w:r w:rsidR="003042BD" w:rsidRPr="00B20897">
        <w:t xml:space="preserve">. </w:t>
      </w:r>
      <w:r w:rsidRPr="00B20897">
        <w:t>For simplicity, we assumed that anthropogenic mortality occurred at mid-winter, and the model population</w:t>
      </w:r>
      <w:r w:rsidR="00D529BC" w:rsidRPr="00B20897">
        <w:t>s</w:t>
      </w:r>
      <w:r w:rsidRPr="00B20897">
        <w:t xml:space="preserve"> w</w:t>
      </w:r>
      <w:r w:rsidR="00D529BC" w:rsidRPr="00B20897">
        <w:t>ere</w:t>
      </w:r>
      <w:r w:rsidRPr="00B20897">
        <w:t xml:space="preserve"> projected from year to year in two stages</w:t>
      </w:r>
      <w:r w:rsidR="00E91224" w:rsidRPr="00B20897">
        <w:t xml:space="preserve"> (autumn and spring)</w:t>
      </w:r>
      <w:r w:rsidR="00915C39" w:rsidRPr="00B20897">
        <w:t xml:space="preserve"> </w:t>
      </w:r>
      <w:r w:rsidR="00915C39" w:rsidRPr="00B20897">
        <w:fldChar w:fldCharType="begin">
          <w:fldData xml:space="preserve">PEVuZE5vdGU+PENpdGU+PEF1dGhvcj5XaWVzZTwvQXV0aG9yPjxZZWFyPjIwMDQ8L1llYXI+PFJl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</w:fldData>
        </w:fldChar>
      </w:r>
      <w:r w:rsidR="00531366" w:rsidRPr="00B20897">
        <w:instrText xml:space="preserve"> ADDIN EN.CITE </w:instrText>
      </w:r>
      <w:r w:rsidR="00531366" w:rsidRPr="00B20897">
        <w:fldChar w:fldCharType="begin">
          <w:fldData xml:space="preserve">PEVuZE5vdGU+PENpdGU+PEF1dGhvcj5XaWVzZTwvQXV0aG9yPjxZZWFyPjIwMDQ8L1llYXI+PFJl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</w:fldData>
        </w:fldChar>
      </w:r>
      <w:r w:rsidR="00531366" w:rsidRPr="00B20897">
        <w:instrText xml:space="preserve"> ADDIN EN.CITE.DATA </w:instrText>
      </w:r>
      <w:r w:rsidR="00531366" w:rsidRPr="00B20897">
        <w:fldChar w:fldCharType="end"/>
      </w:r>
      <w:r w:rsidR="00915C39" w:rsidRPr="00B20897">
        <w:fldChar w:fldCharType="separate"/>
      </w:r>
      <w:r w:rsidR="002405A3" w:rsidRPr="00B20897">
        <w:rPr>
          <w:noProof/>
        </w:rPr>
        <w:t>(see also Wiese et al. 2004; Gilliland et al. 2009)</w:t>
      </w:r>
      <w:r w:rsidR="00915C39" w:rsidRPr="00B20897">
        <w:fldChar w:fldCharType="end"/>
      </w:r>
      <w:r w:rsidRPr="00B20897">
        <w:t xml:space="preserve">. </w:t>
      </w:r>
      <w:r w:rsidR="00E91224" w:rsidRPr="00B20897">
        <w:t xml:space="preserve">Age-specific natural mortality was allocated to the two stages by taking the square root of annual survival, except for first-winter birds where autumn survival was set to </w:t>
      </w:r>
      <m:oMath>
        <m:f>
          <m:fPr>
            <m:type m:val="skw"/>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1</m:t>
                    </m:r>
                  </m:sub>
                </m:sSub>
              </m:e>
            </m:rad>
          </m:den>
        </m:f>
      </m:oMath>
      <w:r w:rsidR="00E91224" w:rsidRPr="00B20897">
        <w:t xml:space="preserve">  and spring survival to </w:t>
      </w:r>
      <m:oMath>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1</m:t>
                </m:r>
              </m:sub>
            </m:sSub>
          </m:e>
        </m:rad>
      </m:oMath>
      <w:r w:rsidR="00E91224" w:rsidRPr="00B20897">
        <w:rPr>
          <w:rFonts w:eastAsiaTheme="minorEastAsia"/>
        </w:rPr>
        <w:t xml:space="preserve">, reflecting the assumption that </w:t>
      </w:r>
      <w:r w:rsidR="00CD1EFF" w:rsidRPr="00B20897">
        <w:rPr>
          <w:rFonts w:eastAsiaTheme="minorEastAsia"/>
        </w:rPr>
        <w:t>enhanced</w:t>
      </w:r>
      <w:r w:rsidR="00E91224" w:rsidRPr="00B20897">
        <w:rPr>
          <w:rFonts w:eastAsiaTheme="minorEastAsia"/>
        </w:rPr>
        <w:t xml:space="preserve"> </w:t>
      </w:r>
      <w:r w:rsidR="00D04A3C" w:rsidRPr="00B20897">
        <w:rPr>
          <w:rFonts w:eastAsiaTheme="minorEastAsia"/>
        </w:rPr>
        <w:t xml:space="preserve">natural </w:t>
      </w:r>
      <w:r w:rsidR="00E91224" w:rsidRPr="00B20897">
        <w:rPr>
          <w:rFonts w:eastAsiaTheme="minorEastAsia"/>
        </w:rPr>
        <w:t>mortality of juveniles occurred prior to mid-winter.</w:t>
      </w:r>
      <w:r w:rsidR="00E91224" w:rsidRPr="00B20897">
        <w:t xml:space="preserve"> </w:t>
      </w:r>
      <w:r w:rsidRPr="00B20897">
        <w:t xml:space="preserve">During the first stage, reproduction and </w:t>
      </w:r>
      <w:r w:rsidR="00D04A3C" w:rsidRPr="00B20897">
        <w:t>autumn natural mortality occurred. Anthropogenic mortality (in absolute numbers) was subtracted between stages, and spring natural mortality occurred during the second stage.</w:t>
      </w:r>
      <w:r w:rsidR="00D529BC" w:rsidRPr="00B20897">
        <w:t xml:space="preserve"> The total number of females shot or killed by oiling was allocated to breeding populations based on the estimated composition of the wintering populations in the three focus areas.</w:t>
      </w:r>
      <w:r w:rsidR="00665F67" w:rsidRPr="00B20897">
        <w:t xml:space="preserve"> </w:t>
      </w:r>
      <w:r w:rsidR="00A56C7A" w:rsidRPr="00B20897">
        <w:t>For oiling, we assumed that all age classes were equally vulnerable</w:t>
      </w:r>
      <w:ins w:id="43" w:author="Robertson,Greg [St. John's]" w:date="2018-04-03T13:17:00Z">
        <w:r w:rsidR="00464563">
          <w:t xml:space="preserve"> </w:t>
        </w:r>
        <w:r w:rsidR="00464563">
          <w:fldChar w:fldCharType="begin"/>
        </w:r>
        <w:r w:rsidR="00464563">
          <w:instrText xml:space="preserve"> ADDIN EN.CITE &lt;EndNote&gt;&lt;Cite&gt;&lt;Author&gt;Robertson&lt;/Author&gt;&lt;Year&gt;2006&lt;/Year&gt;&lt;RecNum&gt;2819&lt;/RecNum&gt;&lt;DisplayText&gt;(Robertson et al. 2006)&lt;/DisplayText&gt;&lt;record&gt;&lt;rec-number&gt;2819&lt;/rec-number&gt;&lt;foreign-keys&gt;&lt;key app="EN" db-id="zxv5292pa9rrxke50fbvee0mawdetre09e25" timestamp="1434360247"&gt;2819&lt;/key&gt;&lt;/foreign-keys&gt;&lt;ref-type name="Journal Article"&gt;17&lt;/ref-type&gt;&lt;contributors&gt;&lt;authors&gt;&lt;author&gt;Robertson, G. J.&lt;/author&gt;&lt;author&gt;Ryan, P.C.&lt;/author&gt;&lt;author&gt;Dussureault, J.&lt;/author&gt;&lt;author&gt;Turner, B.C.&lt;/author&gt;&lt;author&gt;Wilhelm, S. I.&lt;/author&gt;&lt;author&gt;Power, K.&lt;/author&gt;&lt;/authors&gt;&lt;/contributors&gt;&lt;titles&gt;&lt;title&gt;Composition of beached marine birds from an oiling event in southeastern Newfoundland, November 2004&lt;/title&gt;&lt;secondary-title&gt;Marine Ornithology&lt;/secondary-title&gt;&lt;/titles&gt;&lt;periodical&gt;&lt;full-title&gt;Marine Ornithology&lt;/full-title&gt;&lt;/periodical&gt;&lt;pages&gt;141-146&lt;/pages&gt;&lt;volume&gt;34&lt;/volume&gt;&lt;dates&gt;&lt;year&gt;2006&lt;/year&gt;&lt;/dates&gt;&lt;urls&gt;&lt;/urls&gt;&lt;/record&gt;&lt;/Cite&gt;&lt;/EndNote&gt;</w:instrText>
        </w:r>
        <w:r w:rsidR="00464563">
          <w:fldChar w:fldCharType="separate"/>
        </w:r>
        <w:r w:rsidR="00464563">
          <w:rPr>
            <w:noProof/>
          </w:rPr>
          <w:t>(Robertson et al. 2006)</w:t>
        </w:r>
        <w:r w:rsidR="00464563">
          <w:fldChar w:fldCharType="end"/>
        </w:r>
      </w:ins>
      <w:r w:rsidR="00A56C7A" w:rsidRPr="00B20897">
        <w:t xml:space="preserve"> and allocated mortality proportion</w:t>
      </w:r>
      <w:r w:rsidR="00DD4B6C">
        <w:t>al to their relative abundance</w:t>
      </w:r>
      <w:ins w:id="44" w:author="Robertson,Greg [St. John's]" w:date="2018-04-03T13:17:00Z">
        <w:r w:rsidR="00464563">
          <w:t xml:space="preserve"> </w:t>
        </w:r>
      </w:ins>
      <w:r w:rsidR="00DD4B6C">
        <w:t xml:space="preserve">, i.e. </w:t>
      </w:r>
      <w:r w:rsidR="00A56C7A" w:rsidRPr="00B20897">
        <w:t>age distribution after reproduction and autumn natural mortality</w:t>
      </w:r>
      <w:del w:id="45" w:author="Robertson,Greg [St. John's]" w:date="2018-04-03T13:17:00Z">
        <w:r w:rsidR="00DD4B6C" w:rsidDel="00464563">
          <w:delText xml:space="preserve"> </w:delText>
        </w:r>
        <w:r w:rsidR="00DD4B6C" w:rsidDel="00464563">
          <w:fldChar w:fldCharType="begin"/>
        </w:r>
        <w:r w:rsidR="00DD4B6C" w:rsidDel="00464563">
          <w:delInstrText xml:space="preserve"> ADDIN EN.CITE &lt;EndNote&gt;&lt;Cite&gt;&lt;Author&gt;Robertson&lt;/Author&gt;&lt;Year&gt;2006&lt;/Year&gt;&lt;RecNum&gt;2819&lt;/RecNum&gt;&lt;DisplayText&gt;(Robertson et al. 2006)&lt;/DisplayText&gt;&lt;record&gt;&lt;rec-number&gt;2819&lt;/rec-number&gt;&lt;foreign-keys&gt;&lt;key app="EN" db-id="zxv5292pa9rrxke50fbvee0mawdetre09e25" timestamp="1434360247"&gt;2819&lt;/key&gt;&lt;/foreign-keys&gt;&lt;ref-type name="Journal Article"&gt;17&lt;/ref-type&gt;&lt;contributors&gt;&lt;authors&gt;&lt;author&gt;Robertson, G. J.&lt;/author&gt;&lt;author&gt;Ryan, P.C.&lt;/author&gt;&lt;author&gt;Dussureault, J.&lt;/author&gt;&lt;author&gt;Turner, B.C.&lt;/author&gt;&lt;author&gt;Wilhelm, S. I.&lt;/author&gt;&lt;author&gt;Power, K.&lt;/author&gt;&lt;/authors&gt;&lt;/contributors&gt;&lt;titles&gt;&lt;title&gt;Composition of beached marine birds from an oiling event in southeastern Newfoundland, November 2004&lt;/title&gt;&lt;secondary-title&gt;Marine Ornithology&lt;/secondary-title&gt;&lt;/titles&gt;&lt;periodical&gt;&lt;full-title&gt;Marine Ornithology&lt;/full-title&gt;&lt;/periodical&gt;&lt;pages&gt;141-146&lt;/pages&gt;&lt;volume&gt;34&lt;/volume&gt;&lt;dates&gt;&lt;year&gt;2006&lt;/year&gt;&lt;/dates&gt;&lt;urls&gt;&lt;/urls&gt;&lt;/record&gt;&lt;/Cite&gt;&lt;/EndNote&gt;</w:delInstrText>
        </w:r>
        <w:r w:rsidR="00DD4B6C" w:rsidDel="00464563">
          <w:fldChar w:fldCharType="separate"/>
        </w:r>
        <w:r w:rsidR="00DD4B6C" w:rsidDel="00464563">
          <w:rPr>
            <w:noProof/>
          </w:rPr>
          <w:delText>(Robertson et al. 2006)</w:delText>
        </w:r>
        <w:r w:rsidR="00DD4B6C" w:rsidDel="00464563">
          <w:fldChar w:fldCharType="end"/>
        </w:r>
      </w:del>
      <w:r w:rsidR="00A56C7A" w:rsidRPr="00B20897">
        <w:t>. For hunting, we used empirical data</w:t>
      </w:r>
      <w:r w:rsidR="00337406">
        <w:t xml:space="preserve"> (see above)</w:t>
      </w:r>
      <w:r w:rsidR="00A56C7A" w:rsidRPr="00B20897">
        <w:t xml:space="preserve"> to estimate the proportion of first-winter birds shot, and allocated the remaining mortality to older age classes proportional to their relative abundance </w:t>
      </w:r>
      <w:r w:rsidR="00A56C7A" w:rsidRPr="00B20897">
        <w:fldChar w:fldCharType="begin"/>
      </w:r>
      <w:r w:rsidR="00531366" w:rsidRPr="00B20897">
        <w:instrText xml:space="preserve"> ADDIN EN.CITE &lt;EndNote&gt;&lt;Cite&gt;&lt;Author&gt;Wiese&lt;/Author&gt;&lt;Year&gt;2004&lt;/Year&gt;&lt;RecNum&gt;1971&lt;/RecNum&gt;&lt;Prefix&gt;see also &lt;/Prefix&gt;&lt;DisplayText&gt;(see also Wiese et al. 2004)&lt;/DisplayText&gt;&lt;record&gt;&lt;rec-number&gt;1971&lt;/rec-number&gt;&lt;foreign-keys&gt;&lt;key app="EN" db-id="zxv5292pa9rrxke50fbvee0mawdetre09e25" timestamp="0"&gt;1971&lt;/key&gt;&lt;/foreign-keys&gt;&lt;ref-type name="Journal Article"&gt;17&lt;/ref-type&gt;&lt;contributors&gt;&lt;authors&gt;&lt;author&gt;Wiese,F.K.&lt;/author&gt;&lt;author&gt; Robertson,G.J.&lt;/author&gt;&lt;author&gt; Gaston,A.J.&lt;/author&gt;&lt;/authors&gt;&lt;/contributors&gt;&lt;titles&gt;&lt;title&gt;&lt;style face="normal" font="default" size="100%"&gt;Impacts of chronic marine oil pollution and the murre hunt in Newfoundland on thick-billed murre &lt;/style&gt;&lt;style face="italic" font="default" size="100%"&gt;Uria lomvia&lt;/style&gt;&lt;style face="normal" font="default" size="100%"&gt; populations in the eastern Canadian Arctic&lt;/style&gt;&lt;/title&gt;&lt;secondary-title&gt;Biological Conservation&lt;/secondary-title&gt;&lt;/titles&gt;&lt;periodical&gt;&lt;full-title&gt;Biological Conservation&lt;/full-title&gt;&lt;/periodical&gt;&lt;pages&gt;205-216&lt;/pages&gt;&lt;volume&gt;116&lt;/volume&gt;&lt;keywords&gt;&lt;keyword&gt;Pollution&lt;/keyword&gt;&lt;keyword&gt;Uria lomvia&lt;/keyword&gt;&lt;keyword&gt;Uria lomvia Hunting Oil spills Population model&lt;/keyword&gt;&lt;keyword&gt;IMPACTS&lt;/keyword&gt;&lt;keyword&gt;oil pollution&lt;/keyword&gt;&lt;keyword&gt;NEWFOUNDLAND&lt;/keyword&gt;&lt;keyword&gt;thick-billed murre&lt;/keyword&gt;&lt;keyword&gt;URIA-LOMVIA&lt;/keyword&gt;&lt;keyword&gt;POPULATIONS&lt;/keyword&gt;&lt;keyword&gt;POPULATION&lt;/keyword&gt;&lt;/keywords&gt;&lt;dates&gt;&lt;year&gt;2004&lt;/year&gt;&lt;/dates&gt;&lt;urls&gt;&lt;/urls&gt;&lt;electronic-resource-num&gt;10.1016/S0006-3207(03)00191-5&lt;/electronic-resource-num&gt;&lt;/record&gt;&lt;/Cite&gt;&lt;/EndNote&gt;</w:instrText>
      </w:r>
      <w:r w:rsidR="00A56C7A" w:rsidRPr="00B20897">
        <w:fldChar w:fldCharType="separate"/>
      </w:r>
      <w:r w:rsidR="00F21292" w:rsidRPr="00B20897">
        <w:rPr>
          <w:noProof/>
        </w:rPr>
        <w:t>(see also Wiese et al. 2004)</w:t>
      </w:r>
      <w:r w:rsidR="00A56C7A" w:rsidRPr="00B20897">
        <w:fldChar w:fldCharType="end"/>
      </w:r>
      <w:r w:rsidR="00A56C7A" w:rsidRPr="00B20897">
        <w:t xml:space="preserve">. </w:t>
      </w:r>
      <w:r w:rsidR="00665F67" w:rsidRPr="00B20897">
        <w:t xml:space="preserve">We assumed that anthropogenic mortality was completely additive to natural mortality, which is typically the case for long-lived animals </w:t>
      </w:r>
      <w:r w:rsidR="00665F67" w:rsidRPr="00B20897">
        <w:fldChar w:fldCharType="begin"/>
      </w:r>
      <w:r w:rsidR="00531366" w:rsidRPr="00B20897">
        <w:instrText xml:space="preserve"> ADDIN EN.CITE &lt;EndNote&gt;&lt;Cite&gt;&lt;Author&gt;Péron&lt;/Author&gt;&lt;Year&gt;2013&lt;/Year&gt;&lt;RecNum&gt;2462&lt;/RecNum&gt;&lt;DisplayText&gt;(Péron 2013)&lt;/DisplayText&gt;&lt;record&gt;&lt;rec-number&gt;2462&lt;/rec-number&gt;&lt;foreign-keys&gt;&lt;key app="EN" db-id="zxv5292pa9rrxke50fbvee0mawdetre09e25" timestamp="1369383370"&gt;2462&lt;/key&gt;&lt;/foreign-keys&gt;&lt;ref-type name="Journal Article"&gt;17&lt;/ref-type&gt;&lt;contributors&gt;&lt;authors&gt;&lt;author&gt;Péron, Guillaume&lt;/author&gt;&lt;/authors&gt;&lt;/contributors&gt;&lt;titles&gt;&lt;title&gt;Compensation and additivity of anthropogenic mortality: life-history effects and review of methods&lt;/title&gt;&lt;secondary-title&gt;Journal of Animal Ecology&lt;/secondary-title&gt;&lt;/titles&gt;&lt;periodical&gt;&lt;full-title&gt;Journal of Animal Ecology&lt;/full-title&gt;&lt;abbr-1&gt;J Anim Ecol&lt;/abbr-1&gt;&lt;/periodical&gt;&lt;pages&gt;408-417&lt;/pages&gt;&lt;volume&gt;82&lt;/volume&gt;&lt;number&gt;2&lt;/number&gt;&lt;keywords&gt;&lt;keyword&gt;additive mortality&lt;/keyword&gt;&lt;keyword&gt;capture–mark–recapture&lt;/keyword&gt;&lt;keyword&gt;capture–recovery&lt;/keyword&gt;&lt;keyword&gt;compensatory mortality&lt;/keyword&gt;&lt;keyword&gt;fisheries&lt;/keyword&gt;&lt;keyword&gt;life-history canalization&lt;/keyword&gt;&lt;keyword&gt;population growth rate&lt;/keyword&gt;&lt;keyword&gt;recreational hunting&lt;/keyword&gt;&lt;keyword&gt;survival&lt;/keyword&gt;&lt;keyword&gt;sustainability&lt;/keyword&gt;&lt;/keywords&gt;&lt;dates&gt;&lt;year&gt;2013&lt;/year&gt;&lt;/dates&gt;&lt;isbn&gt;1365-2656&lt;/isbn&gt;&lt;urls&gt;&lt;related-urls&gt;&lt;url&gt;http://dx.doi.org/10.1111/1365-2656.12014&lt;/url&gt;&lt;/related-urls&gt;&lt;/urls&gt;&lt;electronic-resource-num&gt;10.1111/1365-2656.12014&lt;/electronic-resource-num&gt;&lt;/record&gt;&lt;/Cite&gt;&lt;/EndNote&gt;</w:instrText>
      </w:r>
      <w:r w:rsidR="00665F67" w:rsidRPr="00B20897">
        <w:fldChar w:fldCharType="separate"/>
      </w:r>
      <w:r w:rsidR="00665F67" w:rsidRPr="00B20897">
        <w:rPr>
          <w:noProof/>
        </w:rPr>
        <w:t>(Péron 2013)</w:t>
      </w:r>
      <w:r w:rsidR="00665F67" w:rsidRPr="00B20897">
        <w:fldChar w:fldCharType="end"/>
      </w:r>
      <w:r w:rsidR="00665F67" w:rsidRPr="00B20897">
        <w:t>.</w:t>
      </w:r>
    </w:p>
    <w:p w14:paraId="33ECC851" w14:textId="11FC2A73" w:rsidR="00E078BB" w:rsidRPr="00B20897" w:rsidRDefault="00A61198" w:rsidP="00AB1B4F">
      <w:r w:rsidRPr="00B20897">
        <w:t>Stochastic values of demographic parameters</w:t>
      </w:r>
      <w:r w:rsidR="00E078BB" w:rsidRPr="00B20897">
        <w:t xml:space="preserve"> </w:t>
      </w:r>
      <w:r w:rsidRPr="00B20897">
        <w:t>were generated by drawing random values from beta distributions with means and standard errors from the literature (Table 1)</w:t>
      </w:r>
      <w:r w:rsidR="00E078BB" w:rsidRPr="00B20897">
        <w:t xml:space="preserve">. </w:t>
      </w:r>
      <w:r w:rsidR="00EF4B4F">
        <w:t>F</w:t>
      </w:r>
      <w:r w:rsidR="00E078BB" w:rsidRPr="00B20897">
        <w:t xml:space="preserve">ecundity values </w:t>
      </w:r>
      <w:r w:rsidR="00EF4B4F">
        <w:t xml:space="preserve">in </w:t>
      </w:r>
      <w:r w:rsidR="00EF4B4F">
        <w:lastRenderedPageBreak/>
        <w:t xml:space="preserve">stochastic population models </w:t>
      </w:r>
      <w:r w:rsidR="00E078BB" w:rsidRPr="00B20897">
        <w:t>are</w:t>
      </w:r>
      <w:r w:rsidR="00EF4B4F">
        <w:t xml:space="preserve"> typically</w:t>
      </w:r>
      <w:r w:rsidR="00E078BB" w:rsidRPr="00B20897">
        <w:t xml:space="preserve"> drawn from normal or other distributions</w:t>
      </w:r>
      <w:r w:rsidR="00DD4B6C">
        <w:t>,</w:t>
      </w:r>
      <w:r w:rsidR="00E078BB" w:rsidRPr="00B20897">
        <w:t xml:space="preserve"> but since guillemots can only produce a maximum of one chick each year, fecundity values are bounded between 0 and 1 and are effectively modelled as a beta distribution</w:t>
      </w:r>
      <w:r w:rsidRPr="00B20897">
        <w:t xml:space="preserve">. However, for first-year survival the observed distribution was very flat, and we instead drew random values from the empirical distribution </w:t>
      </w:r>
      <w:r w:rsidRPr="00B20897">
        <w:fldChar w:fldCharType="begin"/>
      </w:r>
      <w:r w:rsidR="00531366" w:rsidRPr="00B20897">
        <w:instrText xml:space="preserve"> ADDIN EN.CITE &lt;EndNote&gt;&lt;Cite&gt;&lt;Author&gt;Harris&lt;/Author&gt;&lt;Year&gt;2007&lt;/Year&gt;&lt;RecNum&gt;906&lt;/RecNum&gt;&lt;DisplayText&gt;(Harris et al. 2007)&lt;/DisplayText&gt;&lt;record&gt;&lt;rec-number&gt;906&lt;/rec-number&gt;&lt;foreign-keys&gt;&lt;key app="EN" db-id="zxv5292pa9rrxke50fbvee0mawdetre09e25" timestamp="0"&gt;906&lt;/key&gt;&lt;/foreign-keys&gt;&lt;ref-type name="Journal Article"&gt;17&lt;/ref-type&gt;&lt;contributors&gt;&lt;authors&gt;&lt;author&gt;Harris,M.P.&lt;/author&gt;&lt;author&gt; Frederiksen,M.&lt;/author&gt;&lt;author&gt; Wanless,S.&lt;/author&gt;&lt;/authors&gt;&lt;/contributors&gt;&lt;titles&gt;&lt;title&gt;&lt;style face="normal" font="default" size="100%"&gt;Within- and between-year variation in the juvenile survival of Common Guillemots &lt;/style&gt;&lt;style face="italic" font="default" size="100%"&gt;Uria aalge&lt;/style&gt;&lt;/title&gt;&lt;secondary-title&gt;&lt;style face="normal" font="System" size="100%"&gt;Ibis&lt;/style&gt;&lt;/secondary-title&gt;&lt;/titles&gt;&lt;periodical&gt;&lt;full-title&gt;Ibis&lt;/full-title&gt;&lt;/periodical&gt;&lt;pages&gt;472-481&lt;/pages&gt;&lt;volume&gt;149&lt;/volume&gt;&lt;keywords&gt;&lt;keyword&gt;Survival&lt;/keyword&gt;&lt;keyword&gt;Uria aalge&lt;/keyword&gt;&lt;keyword&gt;Uria aalge Juvenile survival&lt;/keyword&gt;&lt;/keywords&gt;&lt;dates&gt;&lt;year&gt;2007&lt;/year&gt;&lt;/dates&gt;&lt;urls&gt;&lt;/urls&gt;&lt;/record&gt;&lt;/Cite&gt;&lt;/EndNote&gt;</w:instrText>
      </w:r>
      <w:r w:rsidRPr="00B20897">
        <w:fldChar w:fldCharType="separate"/>
      </w:r>
      <w:r w:rsidRPr="00B20897">
        <w:rPr>
          <w:noProof/>
        </w:rPr>
        <w:t>(Harris et al. 2007)</w:t>
      </w:r>
      <w:r w:rsidRPr="00B20897">
        <w:fldChar w:fldCharType="end"/>
      </w:r>
      <w:r w:rsidR="00EF4B4F">
        <w:t>. To represent uncertainty in</w:t>
      </w:r>
      <w:r w:rsidRPr="00B20897">
        <w:t xml:space="preserve"> </w:t>
      </w:r>
      <w:r w:rsidR="00021BEF" w:rsidRPr="00B20897">
        <w:t xml:space="preserve">initial </w:t>
      </w:r>
      <w:r w:rsidRPr="00B20897">
        <w:t>breeding population sizes, we assumed a coefficient of variation of 20% and drew values from normal distributions independentl</w:t>
      </w:r>
      <w:r w:rsidR="008D1B4E">
        <w:t>y for each breeding population.</w:t>
      </w:r>
    </w:p>
    <w:p w14:paraId="755B3299" w14:textId="076567E8" w:rsidR="00E078BB" w:rsidRPr="00B20897" w:rsidRDefault="00E078BB" w:rsidP="00AB1B4F">
      <w:r w:rsidRPr="00B20897">
        <w:t xml:space="preserve">For Canadian mortality sources, random draws from the empirical distribution of harvest </w:t>
      </w:r>
      <w:r w:rsidR="00337406">
        <w:t xml:space="preserve">size </w:t>
      </w:r>
      <w:r w:rsidR="00792322">
        <w:t>for the years 2010-2016</w:t>
      </w:r>
      <w:r w:rsidR="00151E5A" w:rsidRPr="00B20897">
        <w:t xml:space="preserve"> </w:t>
      </w:r>
      <w:r w:rsidR="00792322">
        <w:t>(7</w:t>
      </w:r>
      <w:r w:rsidR="00151E5A" w:rsidRPr="00B20897">
        <w:t xml:space="preserve"> estimates) </w:t>
      </w:r>
      <w:r w:rsidR="00337406">
        <w:t>and numbers oiled</w:t>
      </w:r>
      <w:r w:rsidRPr="00B20897">
        <w:t xml:space="preserve"> </w:t>
      </w:r>
      <w:r w:rsidR="00151E5A" w:rsidRPr="00B20897">
        <w:t xml:space="preserve">for the years 2009-2012 (4 estimates) </w:t>
      </w:r>
      <w:r w:rsidRPr="00B20897">
        <w:t xml:space="preserve">were taken for each simulation.  Similarly, the proportion of first-winter guillemots in the harvest was taken </w:t>
      </w:r>
      <w:r w:rsidR="00151E5A" w:rsidRPr="00B20897">
        <w:t xml:space="preserve">as a draw </w:t>
      </w:r>
      <w:r w:rsidRPr="00B20897">
        <w:t xml:space="preserve">from </w:t>
      </w:r>
      <w:r w:rsidR="00151E5A" w:rsidRPr="00B20897">
        <w:t>the empirical distribution from the same years</w:t>
      </w:r>
      <w:r w:rsidR="00792322">
        <w:t xml:space="preserve"> (2010-2016</w:t>
      </w:r>
      <w:r w:rsidR="00151E5A" w:rsidRPr="00B20897">
        <w:t xml:space="preserve">). </w:t>
      </w:r>
      <w:r w:rsidR="00792322">
        <w:t>For the Greenland harvest, we took random draws from the empirical distribution of harvest size 2008/09 – 2015/16 (8 estimates), whereas the proportion of first-winter birds was drawn from a beta distribution with the observed mean (see results) and an assumed standard error of 0.05</w:t>
      </w:r>
      <w:r w:rsidR="006C2812">
        <w:t>.</w:t>
      </w:r>
    </w:p>
    <w:p w14:paraId="480345BF" w14:textId="1DCDA5B7" w:rsidR="00E54019" w:rsidRPr="00B20897" w:rsidRDefault="00E54019" w:rsidP="00AB1B4F">
      <w:r w:rsidRPr="00B20897">
        <w:t>We ran 10,000 stochastic realisation</w:t>
      </w:r>
      <w:r w:rsidR="00D610CB" w:rsidRPr="00B20897">
        <w:t>s</w:t>
      </w:r>
      <w:r w:rsidRPr="00B20897">
        <w:t xml:space="preserve"> of the model. To assess the short-term impact of hunting and oiling, we calculated for each realisation the difference in growth rate over the second model year between populations exposed to one or more sources of mortality and </w:t>
      </w:r>
      <w:r w:rsidR="00D610CB" w:rsidRPr="00B20897">
        <w:t>ones not exposed (but with the same stochastic values of fecundity and natural mortality).</w:t>
      </w:r>
    </w:p>
    <w:p w14:paraId="40977F10" w14:textId="77777777" w:rsidR="006D7009" w:rsidRPr="00B20897" w:rsidRDefault="006D7009" w:rsidP="00AB1B4F">
      <w:r w:rsidRPr="00B20897">
        <w:t>To assess the generality of our findings, we repeated the model run with a more pessimistic set of demographic parameter values, representing a population at sub-optimal conditions, which would be declining in the absence of anthropogenic mortality (values in brackets in Table 1).</w:t>
      </w:r>
    </w:p>
    <w:p w14:paraId="0EF25804" w14:textId="77777777" w:rsidR="006D7009" w:rsidRPr="00B20897" w:rsidRDefault="006D7009" w:rsidP="0016601C">
      <w:pPr>
        <w:pStyle w:val="Heading2"/>
      </w:pPr>
      <w:r w:rsidRPr="00B20897">
        <w:t>Results</w:t>
      </w:r>
    </w:p>
    <w:p w14:paraId="022744B5" w14:textId="77777777" w:rsidR="00342E1C" w:rsidRPr="00B20897" w:rsidRDefault="00342E1C" w:rsidP="00342E1C">
      <w:pPr>
        <w:pStyle w:val="Heading3"/>
      </w:pPr>
      <w:r w:rsidRPr="00B20897">
        <w:t>Age and sex distribution in the CW Greenland harvest</w:t>
      </w:r>
    </w:p>
    <w:p w14:paraId="37839086" w14:textId="013C7815" w:rsidR="00D426BA" w:rsidRPr="00B20897" w:rsidRDefault="00D426BA" w:rsidP="006D7009">
      <w:r w:rsidRPr="00B20897">
        <w:t>The proportion of first-winter birds in the sample of shot birds from the Nuuk area was</w:t>
      </w:r>
      <w:r w:rsidR="00715EE7" w:rsidRPr="00B20897">
        <w:t xml:space="preserve"> consistently</w:t>
      </w:r>
      <w:r w:rsidRPr="00B20897">
        <w:t xml:space="preserve"> much higher before 1 January</w:t>
      </w:r>
      <w:r w:rsidR="00715EE7" w:rsidRPr="00B20897">
        <w:t xml:space="preserve"> (</w:t>
      </w:r>
      <w:r w:rsidRPr="00B20897">
        <w:t>74%) than after</w:t>
      </w:r>
      <w:r w:rsidR="00715EE7" w:rsidRPr="00B20897">
        <w:t xml:space="preserve"> (</w:t>
      </w:r>
      <w:r w:rsidRPr="00B20897">
        <w:t xml:space="preserve">24%). There was also a considerably </w:t>
      </w:r>
      <w:r w:rsidR="00C27314" w:rsidRPr="00B20897">
        <w:t>lower</w:t>
      </w:r>
      <w:r w:rsidRPr="00B20897">
        <w:t xml:space="preserve"> proportion of juveniles in the first part of the study period (1995-2006) than later (2007-2017), see Table 3.</w:t>
      </w:r>
      <w:r w:rsidR="00715EE7" w:rsidRPr="00B20897">
        <w:t xml:space="preserve"> The birds included originated from a relatively small number of samples, each of which might have a biased </w:t>
      </w:r>
      <w:r w:rsidR="0073237D">
        <w:t>age distribution</w:t>
      </w:r>
      <w:r w:rsidR="00715EE7" w:rsidRPr="00B20897">
        <w:t xml:space="preserve">. We therefore pooled data from the entire study period. To estimate the overall </w:t>
      </w:r>
      <w:r w:rsidR="0073237D">
        <w:t>age distribution</w:t>
      </w:r>
      <w:r w:rsidR="00715EE7" w:rsidRPr="00B20897">
        <w:t xml:space="preserve"> of the harvest</w:t>
      </w:r>
      <w:r w:rsidR="00342E1C" w:rsidRPr="00B20897">
        <w:t xml:space="preserve"> in CW Greenland</w:t>
      </w:r>
      <w:r w:rsidR="00715EE7" w:rsidRPr="00B20897">
        <w:t xml:space="preserve">, we calculated a weighted mean proportion of first-winter birds based on the proportion of the total harvest reported before 1 January </w:t>
      </w:r>
      <w:r w:rsidR="004968F3" w:rsidRPr="00B20897">
        <w:t>(66%)</w:t>
      </w:r>
      <w:r w:rsidR="00715EE7" w:rsidRPr="00B20897">
        <w:t>:</w:t>
      </w:r>
      <w:r w:rsidR="004968F3" w:rsidRPr="00B20897">
        <w:t xml:space="preserve"> 0.66*0.74 + 0.34*0.24 = 57%.</w:t>
      </w:r>
    </w:p>
    <w:p w14:paraId="4D4C2412" w14:textId="2BAEAF3C" w:rsidR="00342E1C" w:rsidRDefault="00342E1C" w:rsidP="006D7009">
      <w:r w:rsidRPr="00B20897">
        <w:t>The sample of sexed shot birds was smaller, particularly before 1 January. The proportion of females was 39% (24/61) before 1 January, and 50% (170/343) after 1 January. In the model, we assumed that the harvest was equally distributed between sexes.</w:t>
      </w:r>
    </w:p>
    <w:p w14:paraId="0A906C92" w14:textId="58FF6E7B" w:rsidR="003A6833" w:rsidRPr="00B20897" w:rsidRDefault="003A6833" w:rsidP="003A6833">
      <w:pPr>
        <w:pStyle w:val="Heading3"/>
      </w:pPr>
      <w:commentRangeStart w:id="46"/>
      <w:r w:rsidRPr="00B20897">
        <w:t xml:space="preserve">Age distribution in the </w:t>
      </w:r>
      <w:r>
        <w:t>Canadian</w:t>
      </w:r>
      <w:r w:rsidRPr="00B20897">
        <w:t xml:space="preserve"> harvest</w:t>
      </w:r>
      <w:commentRangeEnd w:id="46"/>
      <w:r>
        <w:rPr>
          <w:rStyle w:val="CommentReference"/>
          <w:rFonts w:asciiTheme="minorHAnsi" w:eastAsiaTheme="minorHAnsi" w:hAnsiTheme="minorHAnsi" w:cstheme="minorBidi"/>
          <w:color w:val="auto"/>
        </w:rPr>
        <w:commentReference w:id="46"/>
      </w:r>
    </w:p>
    <w:p w14:paraId="678565B0" w14:textId="29F286B9" w:rsidR="003A6833" w:rsidRPr="00B20897" w:rsidRDefault="009A63BA" w:rsidP="006D7009">
      <w:ins w:id="47" w:author="Robertson,Greg [St. John's]" w:date="2018-04-18T14:26:00Z">
        <w:r>
          <w:t>Unlike in Greenland, t</w:t>
        </w:r>
      </w:ins>
      <w:del w:id="48" w:author="Robertson,Greg [St. John's]" w:date="2018-04-18T14:26:00Z">
        <w:r w:rsidR="00912AC7" w:rsidDel="009A63BA">
          <w:delText>T</w:delText>
        </w:r>
      </w:del>
      <w:r w:rsidR="00912AC7">
        <w:t xml:space="preserve">he </w:t>
      </w:r>
      <w:r w:rsidR="00945591">
        <w:t xml:space="preserve">annual </w:t>
      </w:r>
      <w:r w:rsidR="00912AC7">
        <w:t>proportion of first-winter birds in the harvest</w:t>
      </w:r>
      <w:ins w:id="49" w:author="Robertson,Greg [St. John's]" w:date="2018-04-18T10:50:00Z">
        <w:r w:rsidR="00A853FE">
          <w:t xml:space="preserve"> was similar</w:t>
        </w:r>
      </w:ins>
      <w:ins w:id="50" w:author="Robertson,Greg [St. John's]" w:date="2018-04-18T14:24:00Z">
        <w:r>
          <w:t xml:space="preserve"> between the early season (Oct-Dec)</w:t>
        </w:r>
      </w:ins>
      <w:ins w:id="51" w:author="Robertson,Greg [St. John's]" w:date="2018-04-18T14:25:00Z">
        <w:r>
          <w:t xml:space="preserve"> at </w:t>
        </w:r>
      </w:ins>
      <w:ins w:id="52" w:author="Robertson,Greg [St. John's]" w:date="2018-04-18T14:26:00Z">
        <w:r>
          <w:t>0.</w:t>
        </w:r>
      </w:ins>
      <w:ins w:id="53" w:author="Robertson,Greg [St. John's]" w:date="2018-04-18T14:25:00Z">
        <w:r>
          <w:t xml:space="preserve">63 (range 0.56-0.73) and </w:t>
        </w:r>
      </w:ins>
      <w:ins w:id="54" w:author="Robertson,Greg [St. John's]" w:date="2018-04-18T14:26:00Z">
        <w:r>
          <w:t xml:space="preserve">0.55 (0.19-87) in the </w:t>
        </w:r>
      </w:ins>
      <w:ins w:id="55" w:author="Robertson,Greg [St. John's]" w:date="2018-04-18T14:25:00Z">
        <w:r>
          <w:t>late season</w:t>
        </w:r>
      </w:ins>
      <w:ins w:id="56" w:author="Robertson,Greg [St. John's]" w:date="2018-04-18T14:27:00Z">
        <w:r>
          <w:t xml:space="preserve"> (Jan</w:t>
        </w:r>
      </w:ins>
      <w:ins w:id="57" w:author="Robertson,Greg [St. John's]" w:date="2018-04-18T14:28:00Z">
        <w:r>
          <w:t>-</w:t>
        </w:r>
      </w:ins>
      <w:ins w:id="58" w:author="Robertson,Greg [St. John's]" w:date="2018-04-18T14:27:00Z">
        <w:r>
          <w:t>Mar)</w:t>
        </w:r>
      </w:ins>
      <w:ins w:id="59" w:author="Robertson,Greg [St. John's]" w:date="2018-04-18T15:24:00Z">
        <w:r w:rsidR="00442F2E">
          <w:t xml:space="preserve"> in Canada</w:t>
        </w:r>
      </w:ins>
      <w:ins w:id="60" w:author="Robertson,Greg [St. John's]" w:date="2018-04-18T14:28:00Z">
        <w:r>
          <w:t xml:space="preserve"> (Table 4)</w:t>
        </w:r>
      </w:ins>
      <w:ins w:id="61" w:author="Robertson,Greg [St. John's]" w:date="2018-04-18T14:27:00Z">
        <w:r>
          <w:t>. The proportion of first-year birds in the harvest in the late season</w:t>
        </w:r>
      </w:ins>
      <w:ins w:id="62" w:author="Robertson,Greg [St. John's]" w:date="2018-04-18T14:25:00Z">
        <w:r>
          <w:t xml:space="preserve"> </w:t>
        </w:r>
      </w:ins>
      <w:ins w:id="63" w:author="Robertson,Greg [St. John's]" w:date="2018-04-18T14:27:00Z">
        <w:r>
          <w:t>was notably more variable, but sample sizes were also lower (Table 4).</w:t>
        </w:r>
      </w:ins>
      <w:ins w:id="64" w:author="Robertson,Greg [St. John's]" w:date="2018-04-18T14:24:00Z">
        <w:r>
          <w:t xml:space="preserve"> </w:t>
        </w:r>
      </w:ins>
      <w:ins w:id="65" w:author="Robertson,Greg [St. John's]" w:date="2018-04-18T10:50:00Z">
        <w:r w:rsidR="00A853FE">
          <w:t xml:space="preserve"> </w:t>
        </w:r>
      </w:ins>
      <w:del w:id="66" w:author="Robertson,Greg [St. John's]" w:date="2018-04-18T10:50:00Z">
        <w:r w:rsidR="00912AC7" w:rsidDel="00A853FE">
          <w:delText xml:space="preserve"> varied </w:delText>
        </w:r>
        <w:r w:rsidR="00945591" w:rsidDel="00A853FE">
          <w:delText xml:space="preserve">from 48% to 77%, with a mean of </w:delText>
        </w:r>
        <w:commentRangeStart w:id="67"/>
        <w:r w:rsidR="00945591" w:rsidDel="00A853FE">
          <w:delText>63</w:delText>
        </w:r>
        <w:commentRangeEnd w:id="67"/>
        <w:r w:rsidR="00AA1D5F" w:rsidDel="00A853FE">
          <w:rPr>
            <w:rStyle w:val="CommentReference"/>
          </w:rPr>
          <w:commentReference w:id="67"/>
        </w:r>
        <w:r w:rsidR="00945591" w:rsidDel="00A853FE">
          <w:delText>%.</w:delText>
        </w:r>
      </w:del>
    </w:p>
    <w:p w14:paraId="7D10AAA4" w14:textId="77777777" w:rsidR="00342E1C" w:rsidRPr="00B20897" w:rsidRDefault="00557993" w:rsidP="00342E1C">
      <w:pPr>
        <w:pStyle w:val="Heading3"/>
      </w:pPr>
      <w:r w:rsidRPr="00B20897">
        <w:lastRenderedPageBreak/>
        <w:t>Predicted impact of anthropogenic mortality</w:t>
      </w:r>
    </w:p>
    <w:p w14:paraId="036F4932" w14:textId="77777777" w:rsidR="006D7009" w:rsidRPr="00B20897" w:rsidRDefault="006D7009" w:rsidP="006D7009">
      <w:r w:rsidRPr="00B20897">
        <w:t xml:space="preserve">The basic optimistic model scenario showed an asymptotic annual growth rate </w:t>
      </w:r>
      <w:r w:rsidRPr="00B20897">
        <w:rPr>
          <w:rFonts w:cstheme="minorHAnsi"/>
        </w:rPr>
        <w:t>λ</w:t>
      </w:r>
      <w:r w:rsidRPr="00B20897">
        <w:t xml:space="preserve"> </w:t>
      </w:r>
      <w:r w:rsidR="00B53B4A" w:rsidRPr="00B20897">
        <w:t>of 1.053</w:t>
      </w:r>
      <w:r w:rsidRPr="00B20897">
        <w:t xml:space="preserve">, while </w:t>
      </w:r>
      <w:r w:rsidRPr="00B20897">
        <w:rPr>
          <w:rFonts w:cstheme="minorHAnsi"/>
        </w:rPr>
        <w:t>λ</w:t>
      </w:r>
      <w:r w:rsidRPr="00B20897">
        <w:t xml:space="preserve"> in the pessimistic scenario was </w:t>
      </w:r>
      <w:r w:rsidR="00B53B4A" w:rsidRPr="00B20897">
        <w:t>0.976, both in the absence of anthropogenic mortality. This corresponds to respectively 5.3 % increase and 2.4 % decrease per year.</w:t>
      </w:r>
    </w:p>
    <w:p w14:paraId="5F57C121" w14:textId="03C26E21" w:rsidR="007F75E9" w:rsidRPr="00B20897" w:rsidRDefault="00E1219F" w:rsidP="006D7009">
      <w:r w:rsidRPr="00B20897">
        <w:t xml:space="preserve">The mean predicted impact of anthropogenic mortality on growth rate of the seven breeding populations was </w:t>
      </w:r>
      <w:r w:rsidRPr="00945591">
        <w:t>0.</w:t>
      </w:r>
      <w:r w:rsidR="00945591" w:rsidRPr="00945591">
        <w:t>011</w:t>
      </w:r>
      <w:r w:rsidRPr="00945591">
        <w:t xml:space="preserve"> – 0.</w:t>
      </w:r>
      <w:r w:rsidR="001F24C4" w:rsidRPr="00945591">
        <w:t>0</w:t>
      </w:r>
      <w:r w:rsidR="00945591" w:rsidRPr="00945591">
        <w:t>41</w:t>
      </w:r>
      <w:r w:rsidRPr="00B20897">
        <w:t xml:space="preserve"> (Fig. 3). Hunting (all areas) caused a decline in growth rate of </w:t>
      </w:r>
      <w:r w:rsidR="00945591" w:rsidRPr="00945591">
        <w:t>0.006 – 0.022</w:t>
      </w:r>
      <w:r w:rsidR="001F24C4" w:rsidRPr="00B20897">
        <w:t xml:space="preserve">, while the effect of oiling was </w:t>
      </w:r>
      <w:r w:rsidR="001F24C4" w:rsidRPr="00945591">
        <w:t>0 – 0.018.</w:t>
      </w:r>
      <w:r w:rsidR="001F24C4" w:rsidRPr="00B20897">
        <w:t xml:space="preserve"> There was considerable uncertainty around these predicted impacts, mostly caused by the high year-to-year v</w:t>
      </w:r>
      <w:r w:rsidR="009E7523" w:rsidRPr="00B20897">
        <w:t xml:space="preserve">ariability in oiling mortality. </w:t>
      </w:r>
      <w:r w:rsidRPr="00B20897">
        <w:t xml:space="preserve">The largest impact was predicted for the small breeding population in Atlantic Canada, which to a large extent winters on the Newfoundland Shelf and thus is exposed to mortality </w:t>
      </w:r>
      <w:r w:rsidR="00E67587" w:rsidRPr="00B20897">
        <w:t xml:space="preserve">from </w:t>
      </w:r>
      <w:r w:rsidRPr="00B20897">
        <w:t>both hunting and oiling.</w:t>
      </w:r>
      <w:r w:rsidR="009428E4" w:rsidRPr="00B20897">
        <w:t xml:space="preserve"> </w:t>
      </w:r>
      <w:r w:rsidR="009E7523" w:rsidRPr="00B20897">
        <w:t xml:space="preserve">In addition, oiling and hunting in Canada had a </w:t>
      </w:r>
      <w:r w:rsidR="00327C72" w:rsidRPr="00B20897">
        <w:t xml:space="preserve">considerable impact on the breeding population in Northwest Greenland. </w:t>
      </w:r>
      <w:r w:rsidR="009428E4" w:rsidRPr="00B20897">
        <w:t>The smallest impact was predicted for the Hudson Bay population, which largely winters further north on the Labrador Shelf.</w:t>
      </w:r>
      <w:r w:rsidR="00327C72" w:rsidRPr="00B20897">
        <w:t xml:space="preserve"> Hunting in CW Greenland mainly affected the Iceland breeding population, while hunting in SW Greenland had the largest impact on the local breeding population as well as on </w:t>
      </w:r>
      <w:r w:rsidR="00E57906" w:rsidRPr="00B20897">
        <w:t>guillemot</w:t>
      </w:r>
      <w:r w:rsidR="00327C72" w:rsidRPr="00B20897">
        <w:t>s breeding in Spitsbergen. However, the high proportion of first-year birds in the hunting bag in SW Greenland led to a relatively small impact on population growth rate.</w:t>
      </w:r>
    </w:p>
    <w:p w14:paraId="4498F125" w14:textId="77777777" w:rsidR="007F75E9" w:rsidRPr="00B20897" w:rsidRDefault="007F75E9" w:rsidP="006D7009">
      <w:r w:rsidRPr="00B20897">
        <w:t>The predicted impacts of anthropogenic mortality (all sources) on growth rate in the seven breeding populations were slightly (15-18%) larger under the pessimistic scenario than under the basic optimistic scenario</w:t>
      </w:r>
      <w:r w:rsidR="00AD2DF4" w:rsidRPr="00B20897">
        <w:t xml:space="preserve"> (results not shown)</w:t>
      </w:r>
      <w:r w:rsidRPr="00B20897">
        <w:t>.</w:t>
      </w:r>
    </w:p>
    <w:p w14:paraId="3A67F055" w14:textId="77777777" w:rsidR="00B0526E" w:rsidRPr="00B20897" w:rsidRDefault="00B0526E" w:rsidP="0016601C">
      <w:pPr>
        <w:pStyle w:val="Heading2"/>
      </w:pPr>
      <w:r w:rsidRPr="00B20897">
        <w:t>Discussion</w:t>
      </w:r>
    </w:p>
    <w:p w14:paraId="407BC931" w14:textId="77777777" w:rsidR="00B0526E" w:rsidRPr="00B20897" w:rsidRDefault="00B0526E" w:rsidP="00411C5A">
      <w:pPr>
        <w:pStyle w:val="Heading3"/>
      </w:pPr>
      <w:r w:rsidRPr="00B20897">
        <w:t>Summary</w:t>
      </w:r>
    </w:p>
    <w:p w14:paraId="67E22E3F" w14:textId="24AED698" w:rsidR="00940B11" w:rsidRPr="00B20897" w:rsidRDefault="00940B11" w:rsidP="00B0526E">
      <w:r w:rsidRPr="00B20897">
        <w:t xml:space="preserve">Our estimates of the age distribution among shot guillemots in </w:t>
      </w:r>
      <w:del w:id="68" w:author="Robertson,Greg [St. John's]" w:date="2018-04-18T14:32:00Z">
        <w:r w:rsidRPr="00B20897" w:rsidDel="00177013">
          <w:delText xml:space="preserve">Canada and </w:delText>
        </w:r>
      </w:del>
      <w:r w:rsidRPr="00B20897">
        <w:t xml:space="preserve">CW Greenland, including the increase in the proportion of older birds over the season, are similar to previous studies </w:t>
      </w:r>
      <w:r w:rsidRPr="00B20897">
        <w:fldChar w:fldCharType="begin">
          <w:fldData xml:space="preserve">PEVuZE5vdGU+PENpdGU+PEF1dGhvcj5GYWxrPC9BdXRob3I+PFllYXI+MTk5MjwvWWVhcj48UmVj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</w:fldData>
        </w:fldChar>
      </w:r>
      <w:r w:rsidR="0037159F">
        <w:instrText xml:space="preserve"> ADDIN EN.CITE </w:instrText>
      </w:r>
      <w:r w:rsidR="0037159F">
        <w:fldChar w:fldCharType="begin">
          <w:fldData xml:space="preserve">PEVuZE5vdGU+PENpdGU+PEF1dGhvcj5GYWxrPC9BdXRob3I+PFllYXI+MTk5MjwvWWVhcj48UmVj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</w:fldData>
        </w:fldChar>
      </w:r>
      <w:r w:rsidR="0037159F">
        <w:instrText xml:space="preserve"> ADDIN EN.CITE.DATA </w:instrText>
      </w:r>
      <w:r w:rsidR="0037159F">
        <w:fldChar w:fldCharType="end"/>
      </w:r>
      <w:r w:rsidRPr="00B20897">
        <w:fldChar w:fldCharType="separate"/>
      </w:r>
      <w:r w:rsidR="0037159F">
        <w:rPr>
          <w:noProof/>
        </w:rPr>
        <w:t>(Elliot et al. 1991; Falk &amp; Durinck 1992; Frich 1997)</w:t>
      </w:r>
      <w:r w:rsidRPr="00B20897">
        <w:fldChar w:fldCharType="end"/>
      </w:r>
      <w:r w:rsidRPr="00B20897">
        <w:t xml:space="preserve">. </w:t>
      </w:r>
      <w:ins w:id="69" w:author="Robertson,Greg [St. John's]" w:date="2018-04-18T14:32:00Z">
        <w:r w:rsidR="00177013">
          <w:t xml:space="preserve">In Canada, the results from 2010-2016 are </w:t>
        </w:r>
      </w:ins>
      <w:ins w:id="70" w:author="Robertson,Greg [St. John's]" w:date="2018-04-18T15:16:00Z">
        <w:r w:rsidR="000962A9">
          <w:t>also similar; in</w:t>
        </w:r>
      </w:ins>
      <w:ins w:id="71" w:author="Robertson,Greg [St. John's]" w:date="2018-04-18T14:32:00Z">
        <w:r w:rsidR="00177013">
          <w:t xml:space="preserve"> </w:t>
        </w:r>
      </w:ins>
      <w:ins w:id="72" w:author="Robertson,Greg [St. John's]" w:date="2018-04-18T14:33:00Z">
        <w:r w:rsidR="00177013">
          <w:t>the 1980s 0.53 of guillemots harvested were first-winter birds</w:t>
        </w:r>
      </w:ins>
      <w:ins w:id="73" w:author="Robertson,Greg [St. John's]" w:date="2018-04-18T14:34:00Z">
        <w:r w:rsidR="00177013">
          <w:t>, compared to 0.61 now</w:t>
        </w:r>
      </w:ins>
      <w:ins w:id="74" w:author="Robertson,Greg [St. John's]" w:date="2018-04-18T14:35:00Z">
        <w:r w:rsidR="00177013">
          <w:t xml:space="preserve"> (Elliot et al 1991). Elliot </w:t>
        </w:r>
      </w:ins>
      <w:ins w:id="75" w:author="Robertson,Greg [St. John's]" w:date="2018-04-18T14:38:00Z">
        <w:r w:rsidR="00177013">
          <w:t xml:space="preserve">et al. (1991) </w:t>
        </w:r>
      </w:ins>
      <w:ins w:id="76" w:author="Robertson,Greg [St. John's]" w:date="2018-04-18T14:35:00Z">
        <w:r w:rsidR="00177013">
          <w:t>not</w:t>
        </w:r>
      </w:ins>
      <w:ins w:id="77" w:author="Robertson,Greg [St. John's]" w:date="2018-04-18T14:38:00Z">
        <w:r w:rsidR="00177013">
          <w:t>ed</w:t>
        </w:r>
      </w:ins>
      <w:ins w:id="78" w:author="Robertson,Greg [St. John's]" w:date="2018-04-18T14:35:00Z">
        <w:r w:rsidR="00177013">
          <w:t xml:space="preserve"> a decline in the proportion of first-winter birds harvested in the late season</w:t>
        </w:r>
      </w:ins>
      <w:ins w:id="79" w:author="Robertson,Greg [St. John's]" w:date="2018-04-18T15:23:00Z">
        <w:r w:rsidR="00442F2E">
          <w:t xml:space="preserve"> in Newfoundland</w:t>
        </w:r>
      </w:ins>
      <w:ins w:id="80" w:author="Robertson,Greg [St. John's]" w:date="2018-04-18T14:35:00Z">
        <w:r w:rsidR="00177013">
          <w:t xml:space="preserve">, </w:t>
        </w:r>
      </w:ins>
      <w:ins w:id="81" w:author="Robertson,Greg [St. John's]" w:date="2018-04-18T14:38:00Z">
        <w:r w:rsidR="00177013">
          <w:t>but this pattern was not consistent across the province</w:t>
        </w:r>
      </w:ins>
      <w:ins w:id="82" w:author="Robertson,Greg [St. John's]" w:date="2018-04-18T14:34:00Z">
        <w:r w:rsidR="00177013">
          <w:t>.</w:t>
        </w:r>
      </w:ins>
      <w:ins w:id="83" w:author="Robertson,Greg [St. John's]" w:date="2018-04-18T15:15:00Z">
        <w:r w:rsidR="000962A9">
          <w:t xml:space="preserve"> </w:t>
        </w:r>
      </w:ins>
      <w:ins w:id="84" w:author="Robertson,Greg [St. John's]" w:date="2018-04-18T14:35:00Z">
        <w:r w:rsidR="00177013">
          <w:t xml:space="preserve"> </w:t>
        </w:r>
      </w:ins>
      <w:ins w:id="85" w:author="Robertson,Greg [St. John's]" w:date="2018-04-18T15:16:00Z">
        <w:r w:rsidR="000962A9">
          <w:t xml:space="preserve">The </w:t>
        </w:r>
      </w:ins>
      <w:ins w:id="86" w:author="Robertson,Greg [St. John's]" w:date="2018-04-18T15:18:00Z">
        <w:r w:rsidR="000962A9">
          <w:t xml:space="preserve">greater range </w:t>
        </w:r>
      </w:ins>
      <w:ins w:id="87" w:author="Robertson,Greg [St. John's]" w:date="2018-04-18T15:19:00Z">
        <w:r w:rsidR="000962A9">
          <w:t xml:space="preserve">across years </w:t>
        </w:r>
      </w:ins>
      <w:ins w:id="88" w:author="Robertson,Greg [St. John's]" w:date="2018-04-18T15:16:00Z">
        <w:r w:rsidR="000962A9">
          <w:t>in the proportion of first-winter guillemots harvest</w:t>
        </w:r>
      </w:ins>
      <w:ins w:id="89" w:author="Robertson,Greg [St. John's]" w:date="2018-04-18T15:19:00Z">
        <w:r w:rsidR="000962A9">
          <w:t>ed</w:t>
        </w:r>
      </w:ins>
      <w:ins w:id="90" w:author="Robertson,Greg [St. John's]" w:date="2018-04-18T15:16:00Z">
        <w:r w:rsidR="000962A9">
          <w:t xml:space="preserve"> in the late </w:t>
        </w:r>
      </w:ins>
      <w:ins w:id="91" w:author="Robertson,Greg [St. John's]" w:date="2018-04-18T15:17:00Z">
        <w:r w:rsidR="000962A9">
          <w:t>season</w:t>
        </w:r>
      </w:ins>
      <w:ins w:id="92" w:author="Robertson,Greg [St. John's]" w:date="2018-04-18T15:16:00Z">
        <w:r w:rsidR="000962A9">
          <w:t xml:space="preserve"> </w:t>
        </w:r>
      </w:ins>
      <w:ins w:id="93" w:author="Robertson,Greg [St. John's]" w:date="2018-04-18T15:17:00Z">
        <w:r w:rsidR="000962A9">
          <w:t xml:space="preserve">in Canada may be an indication that these later harvests may be focused on different population components each year. </w:t>
        </w:r>
      </w:ins>
      <w:ins w:id="94" w:author="Robertson,Greg [St. John's]" w:date="2018-04-18T14:34:00Z">
        <w:r w:rsidR="00177013">
          <w:t xml:space="preserve"> </w:t>
        </w:r>
      </w:ins>
      <w:ins w:id="95" w:author="Robertson,Greg [St. John's]" w:date="2018-04-18T15:19:00Z">
        <w:r w:rsidR="000962A9">
          <w:t>Overall, t</w:t>
        </w:r>
      </w:ins>
      <w:del w:id="96" w:author="Robertson,Greg [St. John's]" w:date="2018-04-18T15:19:00Z">
        <w:r w:rsidRPr="00B20897" w:rsidDel="000962A9">
          <w:delText>T</w:delText>
        </w:r>
      </w:del>
      <w:r w:rsidRPr="00B20897">
        <w:t>he estimated pr</w:t>
      </w:r>
      <w:r w:rsidR="008201CD" w:rsidRPr="00B20897">
        <w:t xml:space="preserve">oportion of first-winter birds </w:t>
      </w:r>
      <w:r w:rsidR="003A6833">
        <w:t>in CW Greenland</w:t>
      </w:r>
      <w:r w:rsidR="008531C5">
        <w:t xml:space="preserve"> and Canada</w:t>
      </w:r>
      <w:r w:rsidR="003A6833">
        <w:t xml:space="preserve"> </w:t>
      </w:r>
      <w:r w:rsidR="008201CD" w:rsidRPr="00B20897">
        <w:t>wa</w:t>
      </w:r>
      <w:r w:rsidRPr="00B20897">
        <w:t>s considerably higher in the hunting bag than in the population</w:t>
      </w:r>
      <w:r w:rsidR="00836DC1" w:rsidRPr="00B20897">
        <w:t xml:space="preserve"> (57% </w:t>
      </w:r>
      <w:ins w:id="97" w:author="Robertson,Greg [St. John's]" w:date="2018-04-03T13:06:00Z">
        <w:r w:rsidR="00874450">
          <w:t xml:space="preserve">and </w:t>
        </w:r>
      </w:ins>
      <w:del w:id="98" w:author="Robertson,Greg [St. John's]" w:date="2018-04-03T13:06:00Z">
        <w:r w:rsidR="008531C5" w:rsidDel="00874450">
          <w:delText xml:space="preserve">respectively </w:delText>
        </w:r>
      </w:del>
      <w:commentRangeStart w:id="99"/>
      <w:r w:rsidR="008531C5">
        <w:t>6</w:t>
      </w:r>
      <w:ins w:id="100" w:author="Robertson,Greg [St. John's]" w:date="2018-04-18T14:30:00Z">
        <w:r w:rsidR="00177013">
          <w:t>1</w:t>
        </w:r>
        <w:commentRangeEnd w:id="99"/>
        <w:r w:rsidR="00177013">
          <w:rPr>
            <w:rStyle w:val="CommentReference"/>
          </w:rPr>
          <w:commentReference w:id="99"/>
        </w:r>
      </w:ins>
      <w:del w:id="101" w:author="Robertson,Greg [St. John's]" w:date="2018-04-18T14:30:00Z">
        <w:r w:rsidR="008531C5" w:rsidDel="00177013">
          <w:delText>3</w:delText>
        </w:r>
      </w:del>
      <w:r w:rsidR="008531C5">
        <w:t xml:space="preserve">% </w:t>
      </w:r>
      <w:ins w:id="102" w:author="Robertson,Greg [St. John's]" w:date="2018-04-03T13:06:00Z">
        <w:r w:rsidR="00874450">
          <w:t>respectively</w:t>
        </w:r>
        <w:r w:rsidR="00874450" w:rsidRPr="00B20897">
          <w:t xml:space="preserve"> </w:t>
        </w:r>
      </w:ins>
      <w:r w:rsidR="00836DC1" w:rsidRPr="00B20897">
        <w:t>vs 12.7</w:t>
      </w:r>
      <w:r w:rsidRPr="00B20897">
        <w:t xml:space="preserve">% </w:t>
      </w:r>
      <w:r w:rsidR="008531C5">
        <w:t xml:space="preserve">in the population </w:t>
      </w:r>
      <w:r w:rsidRPr="00B20897">
        <w:t>after autumn natural mortality)</w:t>
      </w:r>
      <w:r w:rsidR="00847FF1" w:rsidRPr="00B20897">
        <w:t xml:space="preserve">, </w:t>
      </w:r>
      <w:del w:id="103" w:author="Robertson,Greg [St. John's]" w:date="2018-04-03T13:06:00Z">
        <w:r w:rsidR="00847FF1" w:rsidRPr="00B20897" w:rsidDel="00874450">
          <w:delText xml:space="preserve">implying </w:delText>
        </w:r>
      </w:del>
      <w:ins w:id="104" w:author="Robertson,Greg [St. John's]" w:date="2018-04-03T13:06:00Z">
        <w:r w:rsidR="00874450">
          <w:t>indicating</w:t>
        </w:r>
        <w:r w:rsidR="00874450" w:rsidRPr="00B20897">
          <w:t xml:space="preserve"> </w:t>
        </w:r>
      </w:ins>
      <w:r w:rsidR="00847FF1" w:rsidRPr="00B20897">
        <w:t xml:space="preserve">a higher relative hunting risk for first-winter </w:t>
      </w:r>
      <w:commentRangeStart w:id="105"/>
      <w:r w:rsidR="00847FF1" w:rsidRPr="00B20897">
        <w:t>birds</w:t>
      </w:r>
      <w:commentRangeEnd w:id="105"/>
      <w:r w:rsidR="00874450">
        <w:rPr>
          <w:rStyle w:val="CommentReference"/>
        </w:rPr>
        <w:commentReference w:id="105"/>
      </w:r>
      <w:del w:id="106" w:author="Robertson,Greg [St. John's]" w:date="2018-04-03T13:07:00Z">
        <w:r w:rsidR="00847FF1" w:rsidRPr="00B20897" w:rsidDel="00874450">
          <w:delText xml:space="preserve"> (</w:delText>
        </w:r>
        <w:commentRangeStart w:id="107"/>
        <w:r w:rsidR="00847FF1" w:rsidRPr="00B20897" w:rsidDel="00874450">
          <w:delText>risk ratio = 4.5, odds ratio = 9.</w:delText>
        </w:r>
        <w:commentRangeEnd w:id="107"/>
        <w:r w:rsidR="00847FF1" w:rsidRPr="00B20897" w:rsidDel="00874450">
          <w:rPr>
            <w:rStyle w:val="CommentReference"/>
          </w:rPr>
          <w:commentReference w:id="107"/>
        </w:r>
        <w:commentRangeStart w:id="108"/>
        <w:r w:rsidR="00847FF1" w:rsidRPr="00B20897" w:rsidDel="00874450">
          <w:delText>1</w:delText>
        </w:r>
        <w:commentRangeEnd w:id="108"/>
        <w:r w:rsidR="00AA1D5F" w:rsidDel="00874450">
          <w:rPr>
            <w:rStyle w:val="CommentReference"/>
          </w:rPr>
          <w:commentReference w:id="108"/>
        </w:r>
      </w:del>
      <w:r w:rsidR="00847FF1" w:rsidRPr="00B20897">
        <w:t>).</w:t>
      </w:r>
    </w:p>
    <w:p w14:paraId="6B1511BB" w14:textId="546DFF35" w:rsidR="000807BA" w:rsidRPr="00B20897" w:rsidRDefault="000807BA" w:rsidP="00B0526E">
      <w:r w:rsidRPr="00B20897">
        <w:t>Results from our population model show that the largest</w:t>
      </w:r>
      <w:r w:rsidR="00E743CD" w:rsidRPr="00B20897">
        <w:t xml:space="preserve"> projected</w:t>
      </w:r>
      <w:r w:rsidRPr="00B20897">
        <w:t xml:space="preserve"> impact of anthropogenic mortality </w:t>
      </w:r>
      <w:r w:rsidR="00E743CD" w:rsidRPr="00B20897">
        <w:t>(</w:t>
      </w:r>
      <w:r w:rsidR="008531C5" w:rsidRPr="008531C5">
        <w:t>0.041</w:t>
      </w:r>
      <w:r w:rsidR="00E743CD" w:rsidRPr="008531C5">
        <w:t>)</w:t>
      </w:r>
      <w:r w:rsidR="00E743CD" w:rsidRPr="00B20897">
        <w:t xml:space="preserve"> </w:t>
      </w:r>
      <w:r w:rsidRPr="00B20897">
        <w:t>was on the small breeding population in Atlantic Canada</w:t>
      </w:r>
      <w:r w:rsidR="00DA22A6" w:rsidRPr="00B20897">
        <w:t xml:space="preserve">, </w:t>
      </w:r>
      <w:commentRangeStart w:id="109"/>
      <w:commentRangeStart w:id="110"/>
      <w:r w:rsidR="00DA22A6" w:rsidRPr="00B20897">
        <w:t>specifically Labrador</w:t>
      </w:r>
      <w:commentRangeEnd w:id="109"/>
      <w:r w:rsidR="0037159F">
        <w:rPr>
          <w:rStyle w:val="CommentReference"/>
        </w:rPr>
        <w:commentReference w:id="109"/>
      </w:r>
      <w:commentRangeEnd w:id="110"/>
      <w:r w:rsidR="00874450">
        <w:rPr>
          <w:rStyle w:val="CommentReference"/>
        </w:rPr>
        <w:commentReference w:id="110"/>
      </w:r>
      <w:r w:rsidRPr="00B20897">
        <w:t>.</w:t>
      </w:r>
      <w:r w:rsidR="00DA22A6" w:rsidRPr="00B20897">
        <w:t xml:space="preserve"> </w:t>
      </w:r>
      <w:r w:rsidR="0037159F">
        <w:t>Trend data are</w:t>
      </w:r>
      <w:r w:rsidR="00DA22A6" w:rsidRPr="00B20897">
        <w:t xml:space="preserve"> limited for this region, but generally </w:t>
      </w:r>
      <w:del w:id="111" w:author="Robertson,Greg [St. John's]" w:date="2018-04-03T11:18:00Z">
        <w:r w:rsidR="00DA22A6" w:rsidRPr="00B20897" w:rsidDel="00643B1B">
          <w:delText xml:space="preserve">the </w:delText>
        </w:r>
      </w:del>
      <w:ins w:id="112" w:author="Robertson,Greg [St. John's]" w:date="2018-04-03T11:18:00Z">
        <w:r w:rsidR="00643B1B">
          <w:t>this</w:t>
        </w:r>
        <w:r w:rsidR="00643B1B" w:rsidRPr="00B20897">
          <w:t xml:space="preserve"> </w:t>
        </w:r>
      </w:ins>
      <w:commentRangeStart w:id="113"/>
      <w:r w:rsidR="00DA22A6" w:rsidRPr="00B20897">
        <w:t>smal</w:t>
      </w:r>
      <w:r w:rsidR="0037159F">
        <w:t xml:space="preserve">l </w:t>
      </w:r>
      <w:commentRangeEnd w:id="113"/>
      <w:r w:rsidR="00AA1D5F">
        <w:rPr>
          <w:rStyle w:val="CommentReference"/>
        </w:rPr>
        <w:commentReference w:id="113"/>
      </w:r>
      <w:r w:rsidR="0037159F">
        <w:t>Brü</w:t>
      </w:r>
      <w:r w:rsidR="00DA22A6" w:rsidRPr="00B20897">
        <w:t xml:space="preserve">nnich’s </w:t>
      </w:r>
      <w:r w:rsidR="0037159F">
        <w:t xml:space="preserve">guillemot </w:t>
      </w:r>
      <w:r w:rsidR="00DA22A6" w:rsidRPr="00B20897">
        <w:t xml:space="preserve">breeding population appears to be </w:t>
      </w:r>
      <w:r w:rsidR="00F5392D" w:rsidRPr="00B20897">
        <w:t>variable but stable</w:t>
      </w:r>
      <w:r w:rsidR="00DA22A6" w:rsidRPr="00B20897">
        <w:t xml:space="preserve"> (</w:t>
      </w:r>
      <w:commentRangeStart w:id="114"/>
      <w:del w:id="115" w:author="Robertson,Greg [St. John's]" w:date="2018-04-18T15:22:00Z">
        <w:r w:rsidR="00F25A08" w:rsidRPr="00B20897" w:rsidDel="000962A9">
          <w:rPr>
            <w:color w:val="1F497D"/>
          </w:rPr>
          <w:delText>Colonial Waterbird Database, ECCC-CWS, Atlantic Region</w:delText>
        </w:r>
        <w:commentRangeEnd w:id="114"/>
        <w:r w:rsidR="0037159F" w:rsidDel="000962A9">
          <w:rPr>
            <w:rStyle w:val="CommentReference"/>
          </w:rPr>
          <w:commentReference w:id="114"/>
        </w:r>
      </w:del>
      <w:ins w:id="116" w:author="Robertson,Greg [St. John's]" w:date="2018-04-18T15:22:00Z">
        <w:r w:rsidR="000962A9">
          <w:rPr>
            <w:color w:val="1F497D"/>
          </w:rPr>
          <w:t>Wilhelm 2017</w:t>
        </w:r>
      </w:ins>
      <w:r w:rsidR="00DA22A6" w:rsidRPr="00B20897">
        <w:t xml:space="preserve">) in spite of this harvest pressure, while common guillemots in Labrador </w:t>
      </w:r>
      <w:r w:rsidR="00F25A08" w:rsidRPr="00B20897">
        <w:t>are</w:t>
      </w:r>
      <w:r w:rsidR="00DA22A6" w:rsidRPr="00B20897">
        <w:t xml:space="preserve"> declining</w:t>
      </w:r>
      <w:r w:rsidR="00F5392D" w:rsidRPr="00B20897">
        <w:t xml:space="preserve"> (</w:t>
      </w:r>
      <w:del w:id="117" w:author="Robertson,Greg [St. John's]" w:date="2018-04-18T15:22:00Z">
        <w:r w:rsidR="00F25A08" w:rsidRPr="00B20897" w:rsidDel="000962A9">
          <w:rPr>
            <w:color w:val="1F497D"/>
          </w:rPr>
          <w:delText>Colonial Waterbird Database, ECCC-CWS, Atlantic Region</w:delText>
        </w:r>
      </w:del>
      <w:ins w:id="118" w:author="Robertson,Greg [St. John's]" w:date="2018-04-18T15:22:00Z">
        <w:r w:rsidR="000962A9">
          <w:rPr>
            <w:color w:val="1F497D"/>
          </w:rPr>
          <w:t>Wilhelm 2017</w:t>
        </w:r>
      </w:ins>
      <w:r w:rsidR="00F5392D" w:rsidRPr="00B20897">
        <w:t>)</w:t>
      </w:r>
      <w:r w:rsidR="00DA22A6" w:rsidRPr="00B20897">
        <w:t>.</w:t>
      </w:r>
      <w:r w:rsidR="00EB262F" w:rsidRPr="00B20897">
        <w:t xml:space="preserve"> The Northwest Greenland breeding population was also affected quite strongly</w:t>
      </w:r>
      <w:r w:rsidR="00E743CD" w:rsidRPr="00B20897">
        <w:t xml:space="preserve"> (projected impact on growth rate</w:t>
      </w:r>
      <w:r w:rsidR="008531C5" w:rsidRPr="008531C5">
        <w:t>: 0.027</w:t>
      </w:r>
      <w:r w:rsidR="00E743CD" w:rsidRPr="008531C5">
        <w:t>)</w:t>
      </w:r>
      <w:r w:rsidR="00EB262F" w:rsidRPr="008531C5">
        <w:t>;</w:t>
      </w:r>
      <w:r w:rsidR="00EB262F" w:rsidRPr="00B20897">
        <w:t xml:space="preserve"> this population has been considered stable</w:t>
      </w:r>
      <w:r w:rsidR="0037159F">
        <w:t xml:space="preserve"> with the exception of the southernmost colonies</w:t>
      </w:r>
      <w:r w:rsidR="00EB262F" w:rsidRPr="00B20897">
        <w:t xml:space="preserve"> </w:t>
      </w:r>
      <w:r w:rsidR="00EB262F" w:rsidRPr="00B20897">
        <w:fldChar w:fldCharType="begin"/>
      </w:r>
      <w:r w:rsidR="00531366" w:rsidRPr="00B20897">
        <w:instrText xml:space="preserve"> ADDIN EN.CITE &lt;EndNote&gt;&lt;Cite&gt;&lt;Author&gt;Merkel&lt;/Author&gt;&lt;Year&gt;2014&lt;/Year&gt;&lt;RecNum&gt;2620&lt;/RecNum&gt;&lt;DisplayText&gt;(Merkel et al. 2014)&lt;/DisplayText&gt;&lt;record&gt;&lt;rec-number&gt;2620&lt;/rec-number&gt;&lt;foreign-keys&gt;&lt;key app="EN" db-id="zxv5292pa9rrxke50fbvee0mawdetre09e25" timestamp="1384261960"&gt;2620&lt;/key&gt;&lt;/foreign-keys&gt;&lt;ref-type name="Journal Article"&gt;17&lt;/ref-type&gt;&lt;contributors&gt;&lt;authors&gt;&lt;author&gt;Merkel, F.&lt;/author&gt;&lt;author&gt;Labansen, A. L.&lt;/author&gt;&lt;author&gt;Boertmann, D.&lt;/author&gt;&lt;author&gt;Mosbech, A.&lt;/author&gt;&lt;author&gt;Egevang, C.&lt;/author&gt;&lt;author&gt;Falk, K&lt;/author&gt;&lt;author&gt;Linnebjerg, J.F.&lt;/author&gt;&lt;author&gt;Frederiksen, M&lt;/author&gt;&lt;author&gt;Kampp, K.&lt;/author&gt;&lt;/authors&gt;&lt;/contributors&gt;&lt;titles&gt;&lt;title&gt;&lt;style face="normal" font="default" size="100%"&gt;Declining trends in the majority of Greenland’s thick-billed murre (&lt;/style&gt;&lt;style face="italic" font="default" size="100%"&gt;Uria lomvia&lt;/style&gt;&lt;style face="normal" font="default" size="100%"&gt;) colonies 1981-2011&lt;/style&gt;&lt;/title&gt;&lt;secondary-title&gt;Polar Biology&lt;/secondary-title&gt;&lt;/titles&gt;&lt;periodical&gt;&lt;full-title&gt;Polar Biology&lt;/full-title&gt;&lt;/periodical&gt;&lt;pages&gt;1061-1071&lt;/pages&gt;&lt;volume&gt;37&lt;/volume&gt;&lt;dates&gt;&lt;year&gt;2014&lt;/year&gt;&lt;/dates&gt;&lt;urls&gt;&lt;/urls&gt;&lt;electronic-resource-num&gt;10.1007/s00300-014-1500-3&lt;/electronic-resource-num&gt;&lt;/record&gt;&lt;/Cite&gt;&lt;/EndNote&gt;</w:instrText>
      </w:r>
      <w:r w:rsidR="00EB262F" w:rsidRPr="00B20897">
        <w:fldChar w:fldCharType="separate"/>
      </w:r>
      <w:r w:rsidR="00EB262F" w:rsidRPr="00B20897">
        <w:rPr>
          <w:noProof/>
        </w:rPr>
        <w:t>(Merkel et al. 2014)</w:t>
      </w:r>
      <w:r w:rsidR="00EB262F" w:rsidRPr="00B20897">
        <w:fldChar w:fldCharType="end"/>
      </w:r>
      <w:r w:rsidR="00EB262F" w:rsidRPr="00B20897">
        <w:t xml:space="preserve">, but recent surveys indicate </w:t>
      </w:r>
      <w:r w:rsidR="0037159F">
        <w:t xml:space="preserve">more widespread </w:t>
      </w:r>
      <w:r w:rsidR="00EB262F" w:rsidRPr="00B20897">
        <w:t xml:space="preserve">substantial declines in some colonies and smaller </w:t>
      </w:r>
      <w:r w:rsidR="00EB262F" w:rsidRPr="00B20897">
        <w:lastRenderedPageBreak/>
        <w:t>increases in others (F. Merkel, unpubl. data)</w:t>
      </w:r>
      <w:r w:rsidR="00E743CD" w:rsidRPr="00B20897">
        <w:t>. Although the projected impact on the more easterly breeding populations in Spitsbergen, Iceland and Southwest Greenland was smaller (</w:t>
      </w:r>
      <w:r w:rsidR="00E743CD" w:rsidRPr="008531C5">
        <w:t>0.011 – 0.018),</w:t>
      </w:r>
      <w:r w:rsidR="00E743CD" w:rsidRPr="00B20897">
        <w:t xml:space="preserve"> these populations are known to </w:t>
      </w:r>
      <w:ins w:id="119" w:author="Robertson,Greg [St. John's]" w:date="2018-04-03T13:11:00Z">
        <w:r w:rsidR="00874450">
          <w:t xml:space="preserve">be </w:t>
        </w:r>
      </w:ins>
      <w:r w:rsidR="00E743CD" w:rsidRPr="00B20897">
        <w:t>declin</w:t>
      </w:r>
      <w:ins w:id="120" w:author="Robertson,Greg [St. John's]" w:date="2018-04-03T13:11:00Z">
        <w:r w:rsidR="00874450">
          <w:t>ing</w:t>
        </w:r>
      </w:ins>
      <w:del w:id="121" w:author="Robertson,Greg [St. John's]" w:date="2018-04-03T13:11:00Z">
        <w:r w:rsidR="00E743CD" w:rsidRPr="00B20897" w:rsidDel="00874450">
          <w:delText>e</w:delText>
        </w:r>
      </w:del>
      <w:r w:rsidR="00E743CD" w:rsidRPr="00B20897">
        <w:t xml:space="preserve"> quite rapidly</w:t>
      </w:r>
      <w:r w:rsidR="00345970" w:rsidRPr="00B20897">
        <w:t xml:space="preserve"> (Spitsbergen 6%/year </w:t>
      </w:r>
      <w:r w:rsidR="00345970" w:rsidRPr="00B20897">
        <w:fldChar w:fldCharType="begin"/>
      </w:r>
      <w:r w:rsidR="00531366" w:rsidRPr="00B20897">
        <w:instrText xml:space="preserve"> ADDIN EN.CITE &lt;EndNote&gt;&lt;Cite&gt;&lt;Author&gt;Fauchald&lt;/Author&gt;&lt;Year&gt;2015&lt;/Year&gt;&lt;RecNum&gt;2829&lt;/RecNum&gt;&lt;DisplayText&gt;(Fauchald et al. 2015)&lt;/DisplayText&gt;&lt;record&gt;&lt;rec-number&gt;2829&lt;/rec-number&gt;&lt;foreign-keys&gt;&lt;key app="EN" db-id="zxv5292pa9rrxke50fbvee0mawdetre09e25" timestamp="1434367639"&gt;2829&lt;/key&gt;&lt;/foreign-keys&gt;&lt;ref-type name="Report"&gt;27&lt;/ref-type&gt;&lt;contributors&gt;&lt;authors&gt;&lt;author&gt;Fauchald, P.&lt;/author&gt;&lt;author&gt;Anker-Nilssen, T.&lt;/author&gt;&lt;author&gt;Barrett, R. T.&lt;/author&gt;&lt;author&gt;Bustnes, J. O.&lt;/author&gt;&lt;author&gt;Bårdsen, B.-J.&lt;/author&gt;&lt;author&gt;Christensen-Dalsgaard, S.&lt;/author&gt;&lt;author&gt;Descamps, S.&lt;/author&gt;&lt;author&gt;Engen, S.&lt;/author&gt;&lt;author&gt;Erikstad, K. E.&lt;/author&gt;&lt;author&gt;Hanssen, S. A.&lt;/author&gt;&lt;author&gt;Lorentsen, S.-H.&lt;/author&gt;&lt;author&gt;Moe, B.&lt;/author&gt;&lt;author&gt;Reiertsen, T. K.&lt;/author&gt;&lt;author&gt;Strøm, H.&lt;/author&gt;&lt;author&gt;Systad, G.H.&lt;/author&gt;&lt;/authors&gt;&lt;/contributors&gt;&lt;titles&gt;&lt;title&gt;The status and trends of seabirds breeding in Norway and Svalbard&lt;/title&gt;&lt;/titles&gt;&lt;pages&gt;84&lt;/pages&gt;&lt;dates&gt;&lt;year&gt;2015&lt;/year&gt;&lt;/dates&gt;&lt;pub-location&gt;Trondheim&lt;/pub-location&gt;&lt;publisher&gt;Norwegian Institute for Nature Research&lt;/publisher&gt;&lt;isbn&gt;NINA Report 1151&lt;/isbn&gt;&lt;urls&gt;&lt;/urls&gt;&lt;/record&gt;&lt;/Cite&gt;&lt;/EndNote&gt;</w:instrText>
      </w:r>
      <w:r w:rsidR="00345970" w:rsidRPr="00B20897">
        <w:fldChar w:fldCharType="separate"/>
      </w:r>
      <w:r w:rsidR="00345970" w:rsidRPr="00B20897">
        <w:rPr>
          <w:noProof/>
        </w:rPr>
        <w:t>(Fauchald et al. 2015)</w:t>
      </w:r>
      <w:r w:rsidR="00345970" w:rsidRPr="00B20897">
        <w:fldChar w:fldCharType="end"/>
      </w:r>
      <w:r w:rsidR="00345970" w:rsidRPr="00B20897">
        <w:t xml:space="preserve">, Iceland 3.5%/year </w:t>
      </w:r>
      <w:r w:rsidR="00345970" w:rsidRPr="00B20897">
        <w:fldChar w:fldCharType="begin"/>
      </w:r>
      <w:r w:rsidR="00531366" w:rsidRPr="00B20897">
        <w:instrText xml:space="preserve"> ADDIN EN.CITE &lt;EndNote&gt;&lt;Cite&gt;&lt;Author&gt;Garðarsson&lt;/Author&gt;&lt;Year&gt;in press&lt;/Year&gt;&lt;RecNum&gt;2830&lt;/RecNum&gt;&lt;DisplayText&gt;(Garðarsson et al. in press)&lt;/DisplayText&gt;&lt;record&gt;&lt;rec-number&gt;2830&lt;/rec-number&gt;&lt;foreign-keys&gt;&lt;key app="EN" db-id="zxv5292pa9rrxke50fbvee0mawdetre09e25" timestamp="1434368413"&gt;2830&lt;/key&gt;&lt;/foreign-keys&gt;&lt;ref-type name="Journal Article"&gt;17&lt;/ref-type&gt;&lt;contributors&gt;&lt;authors&gt;&lt;author&gt;Garðarsson, A.&lt;/author&gt;&lt;author&gt;Guðmundsson, G.A.&lt;/author&gt;&lt;author&gt;Lilliendahl, K.&lt;/author&gt;&lt;/authors&gt;&lt;/contributors&gt;&lt;titles&gt;&lt;title&gt;The numbers of large auks on the cliffs of Iceland in 2006-2008&lt;/title&gt;&lt;secondary-title&gt;Bliki&lt;/secondary-title&gt;&lt;/titles&gt;&lt;periodical&gt;&lt;full-title&gt;Bliki&lt;/full-title&gt;&lt;/periodical&gt;&lt;pages&gt;xx-yy&lt;/pages&gt;&lt;volume&gt;33&lt;/volume&gt;&lt;dates&gt;&lt;year&gt;in press&lt;/year&gt;&lt;/dates&gt;&lt;urls&gt;&lt;/urls&gt;&lt;/record&gt;&lt;/Cite&gt;&lt;/EndNote&gt;</w:instrText>
      </w:r>
      <w:r w:rsidR="00345970" w:rsidRPr="00B20897">
        <w:fldChar w:fldCharType="separate"/>
      </w:r>
      <w:r w:rsidR="00345970" w:rsidRPr="00B20897">
        <w:rPr>
          <w:noProof/>
        </w:rPr>
        <w:t>(Garðarsson et al. in press)</w:t>
      </w:r>
      <w:r w:rsidR="00345970" w:rsidRPr="00B20897">
        <w:fldChar w:fldCharType="end"/>
      </w:r>
      <w:r w:rsidR="00B134B3" w:rsidRPr="00B20897">
        <w:t xml:space="preserve">, Southwest Greenland </w:t>
      </w:r>
      <w:r w:rsidR="00345970" w:rsidRPr="00B20897">
        <w:t xml:space="preserve">up to 4.4%/year </w:t>
      </w:r>
      <w:r w:rsidR="00345970" w:rsidRPr="00B20897">
        <w:fldChar w:fldCharType="begin"/>
      </w:r>
      <w:r w:rsidR="00531366" w:rsidRPr="00B20897">
        <w:instrText xml:space="preserve"> ADDIN EN.CITE &lt;EndNote&gt;&lt;Cite&gt;&lt;Author&gt;Merkel&lt;/Author&gt;&lt;Year&gt;2014&lt;/Year&gt;&lt;RecNum&gt;2620&lt;/RecNum&gt;&lt;DisplayText&gt;(Merkel et al. 2014)&lt;/DisplayText&gt;&lt;record&gt;&lt;rec-number&gt;2620&lt;/rec-number&gt;&lt;foreign-keys&gt;&lt;key app="EN" db-id="zxv5292pa9rrxke50fbvee0mawdetre09e25" timestamp="1384261960"&gt;2620&lt;/key&gt;&lt;/foreign-keys&gt;&lt;ref-type name="Journal Article"&gt;17&lt;/ref-type&gt;&lt;contributors&gt;&lt;authors&gt;&lt;author&gt;Merkel, F.&lt;/author&gt;&lt;author&gt;Labansen, A. L.&lt;/author&gt;&lt;author&gt;Boertmann, D.&lt;/author&gt;&lt;author&gt;Mosbech, A.&lt;/author&gt;&lt;author&gt;Egevang, C.&lt;/author&gt;&lt;author&gt;Falk, K&lt;/author&gt;&lt;author&gt;Linnebjerg, J.F.&lt;/author&gt;&lt;author&gt;Frederiksen, M&lt;/author&gt;&lt;author&gt;Kampp, K.&lt;/author&gt;&lt;/authors&gt;&lt;/contributors&gt;&lt;titles&gt;&lt;title&gt;&lt;style face="normal" font="default" size="100%"&gt;Declining trends in the majority of Greenland’s thick-billed murre (&lt;/style&gt;&lt;style face="italic" font="default" size="100%"&gt;Uria lomvia&lt;/style&gt;&lt;style face="normal" font="default" size="100%"&gt;) colonies 1981-2011&lt;/style&gt;&lt;/title&gt;&lt;secondary-title&gt;Polar Biology&lt;/secondary-title&gt;&lt;/titles&gt;&lt;periodical&gt;&lt;full-title&gt;Polar Biology&lt;/full-title&gt;&lt;/periodical&gt;&lt;pages&gt;1061-1071&lt;/pages&gt;&lt;volume&gt;37&lt;/volume&gt;&lt;dates&gt;&lt;year&gt;2014&lt;/year&gt;&lt;/dates&gt;&lt;urls&gt;&lt;/urls&gt;&lt;electronic-resource-num&gt;10.1007/s00300-014-1500-3&lt;/electronic-resource-num&gt;&lt;/record&gt;&lt;/Cite&gt;&lt;/EndNote&gt;</w:instrText>
      </w:r>
      <w:r w:rsidR="00345970" w:rsidRPr="00B20897">
        <w:fldChar w:fldCharType="separate"/>
      </w:r>
      <w:r w:rsidR="00345970" w:rsidRPr="00B20897">
        <w:rPr>
          <w:noProof/>
        </w:rPr>
        <w:t>(Merkel et al. 2014)</w:t>
      </w:r>
      <w:r w:rsidR="00345970" w:rsidRPr="00B20897">
        <w:fldChar w:fldCharType="end"/>
      </w:r>
      <w:r w:rsidR="00345970" w:rsidRPr="00B20897">
        <w:t>)</w:t>
      </w:r>
      <w:r w:rsidR="00A004F6" w:rsidRPr="00B20897">
        <w:t>.</w:t>
      </w:r>
      <w:r w:rsidR="005361F6" w:rsidRPr="00B20897">
        <w:t xml:space="preserve"> Project</w:t>
      </w:r>
      <w:r w:rsidR="003A6833">
        <w:t>ed</w:t>
      </w:r>
      <w:r w:rsidR="005361F6" w:rsidRPr="00B20897">
        <w:t xml:space="preserve"> impacts on the large Canadian Arctic breeding populations were modest (</w:t>
      </w:r>
      <w:r w:rsidR="008531C5">
        <w:t>0.011</w:t>
      </w:r>
      <w:r w:rsidR="00EE7711" w:rsidRPr="00B20897">
        <w:t xml:space="preserve"> – </w:t>
      </w:r>
      <w:r w:rsidR="008531C5">
        <w:t>0.016</w:t>
      </w:r>
      <w:r w:rsidR="005361F6" w:rsidRPr="00B20897">
        <w:t xml:space="preserve">), and those populations are thought to be stable </w:t>
      </w:r>
      <w:r w:rsidR="00356E9A">
        <w:fldChar w:fldCharType="begin"/>
      </w:r>
      <w:r w:rsidR="00356E9A">
        <w:instrText xml:space="preserve"> ADDIN EN.CITE &lt;EndNote&gt;&lt;Cite&gt;&lt;Author&gt;Gaston&lt;/Author&gt;&lt;Year&gt;2012&lt;/Year&gt;&lt;RecNum&gt;2404&lt;/RecNum&gt;&lt;DisplayText&gt;(Gaston et al. 2012)&lt;/DisplayText&gt;&lt;record&gt;&lt;rec-number&gt;2404&lt;/rec-number&gt;&lt;foreign-keys&gt;&lt;key app="EN" db-id="zxv5292pa9rrxke50fbvee0mawdetre09e25" timestamp="1360240170"&gt;2404&lt;/key&gt;&lt;/foreign-keys&gt;&lt;ref-type name="Journal Article"&gt;17&lt;/ref-type&gt;&lt;contributors&gt;&lt;authors&gt;&lt;author&gt;Gaston, A. J.&lt;/author&gt;&lt;author&gt;Mallory, M.&lt;/author&gt;&lt;author&gt;Gilchrist, H.G.&lt;/author&gt;&lt;/authors&gt;&lt;/contributors&gt;&lt;titles&gt;&lt;title&gt;Populations and trends of Canadian Arctic seabirds&lt;/title&gt;&lt;secondary-title&gt;Polar Biology&lt;/secondary-title&gt;&lt;/titles&gt;&lt;periodical&gt;&lt;full-title&gt;Polar Biology&lt;/full-title&gt;&lt;/periodical&gt;&lt;pages&gt;1221-1232&lt;/pages&gt;&lt;volume&gt;35&lt;/volume&gt;&lt;dates&gt;&lt;year&gt;2012&lt;/year&gt;&lt;/dates&gt;&lt;urls&gt;&lt;/urls&gt;&lt;electronic-resource-num&gt;10.1007/s00300-012-1168-5&lt;/electronic-resource-num&gt;&lt;/record&gt;&lt;/Cite&gt;&lt;/EndNote&gt;</w:instrText>
      </w:r>
      <w:r w:rsidR="00356E9A">
        <w:fldChar w:fldCharType="separate"/>
      </w:r>
      <w:r w:rsidR="00356E9A">
        <w:rPr>
          <w:noProof/>
        </w:rPr>
        <w:t>(Gaston et al. 2012)</w:t>
      </w:r>
      <w:r w:rsidR="00356E9A">
        <w:fldChar w:fldCharType="end"/>
      </w:r>
      <w:r w:rsidR="005361F6" w:rsidRPr="00B20897">
        <w:t xml:space="preserve">. </w:t>
      </w:r>
    </w:p>
    <w:p w14:paraId="7882B732" w14:textId="27416E38" w:rsidR="00AA2119" w:rsidRPr="00B20897" w:rsidRDefault="00AA2119" w:rsidP="00B0526E">
      <w:r w:rsidRPr="00B20897">
        <w:t>Previous assessments of the impact of harvest and oiling calculated reductions in growth rate of Canadian Br</w:t>
      </w:r>
      <w:r w:rsidR="00356E9A">
        <w:t>ü</w:t>
      </w:r>
      <w:r w:rsidRPr="00B20897">
        <w:t>nnich’s guillemots of 0.020 due to harvest and 0.025 due to oiling in the late 1990s</w:t>
      </w:r>
      <w:r w:rsidR="00356E9A">
        <w:t xml:space="preserve"> </w:t>
      </w:r>
      <w:r w:rsidR="00356E9A">
        <w:fldChar w:fldCharType="begin"/>
      </w:r>
      <w:r w:rsidR="00356E9A">
        <w:instrText xml:space="preserve"> ADDIN EN.CITE &lt;EndNote&gt;&lt;Cite&gt;&lt;Author&gt;Wiese&lt;/Author&gt;&lt;Year&gt;2004&lt;/Year&gt;&lt;RecNum&gt;1971&lt;/RecNum&gt;&lt;DisplayText&gt;(Wiese et al. 2004)&lt;/DisplayText&gt;&lt;record&gt;&lt;rec-number&gt;1971&lt;/rec-number&gt;&lt;foreign-keys&gt;&lt;key app="EN" db-id="zxv5292pa9rrxke50fbvee0mawdetre09e25" timestamp="0"&gt;1971&lt;/key&gt;&lt;/foreign-keys&gt;&lt;ref-type name="Journal Article"&gt;17&lt;/ref-type&gt;&lt;contributors&gt;&lt;authors&gt;&lt;author&gt;Wiese,F.K.&lt;/author&gt;&lt;author&gt; Robertson,G.J.&lt;/author&gt;&lt;author&gt; Gaston,A.J.&lt;/author&gt;&lt;/authors&gt;&lt;/contributors&gt;&lt;titles&gt;&lt;title&gt;&lt;style face="normal" font="default" size="100%"&gt;Impacts of chronic marine oil pollution and the murre hunt in Newfoundland on thick-billed murre &lt;/style&gt;&lt;style face="italic" font="default" size="100%"&gt;Uria lomvia&lt;/style&gt;&lt;style face="normal" font="default" size="100%"&gt; populations in the eastern Canadian Arctic&lt;/style&gt;&lt;/title&gt;&lt;secondary-title&gt;Biological Conservation&lt;/secondary-title&gt;&lt;/titles&gt;&lt;periodical&gt;&lt;full-title&gt;Biological Conservation&lt;/full-title&gt;&lt;/periodical&gt;&lt;pages&gt;205-216&lt;/pages&gt;&lt;volume&gt;116&lt;/volume&gt;&lt;keywords&gt;&lt;keyword&gt;Pollution&lt;/keyword&gt;&lt;keyword&gt;Uria lomvia&lt;/keyword&gt;&lt;keyword&gt;Uria lomvia Hunting Oil spills Population model&lt;/keyword&gt;&lt;keyword&gt;IMPACTS&lt;/keyword&gt;&lt;keyword&gt;oil pollution&lt;/keyword&gt;&lt;keyword&gt;NEWFOUNDLAND&lt;/keyword&gt;&lt;keyword&gt;thick-billed murre&lt;/keyword&gt;&lt;keyword&gt;URIA-LOMVIA&lt;/keyword&gt;&lt;keyword&gt;POPULATIONS&lt;/keyword&gt;&lt;keyword&gt;POPULATION&lt;/keyword&gt;&lt;/keywords&gt;&lt;dates&gt;&lt;year&gt;2004&lt;/year&gt;&lt;/dates&gt;&lt;urls&gt;&lt;/urls&gt;&lt;electronic-resource-num&gt;10.1016/S0006-3207(03)00191-5&lt;/electronic-resource-num&gt;&lt;/record&gt;&lt;/Cite&gt;&lt;/EndNote&gt;</w:instrText>
      </w:r>
      <w:r w:rsidR="00356E9A">
        <w:fldChar w:fldCharType="separate"/>
      </w:r>
      <w:r w:rsidR="00356E9A">
        <w:rPr>
          <w:noProof/>
        </w:rPr>
        <w:t>(Wiese et al. 2004)</w:t>
      </w:r>
      <w:r w:rsidR="00356E9A">
        <w:fldChar w:fldCharType="end"/>
      </w:r>
      <w:r w:rsidRPr="00B20897">
        <w:t xml:space="preserve">. Our results showed reduced effects, likely due to a number of factors. Firstly, the population size of Canadian breeders is now larger than </w:t>
      </w:r>
      <w:r w:rsidR="00356E9A">
        <w:t xml:space="preserve">the </w:t>
      </w:r>
      <w:r w:rsidRPr="00B20897">
        <w:t xml:space="preserve">estimates used in </w:t>
      </w:r>
      <w:r w:rsidR="00356E9A">
        <w:fldChar w:fldCharType="begin"/>
      </w:r>
      <w:r w:rsidR="00356E9A">
        <w:instrText xml:space="preserve"> ADDIN EN.CITE &lt;EndNote&gt;&lt;Cite AuthorYear="1"&gt;&lt;Author&gt;Wiese&lt;/Author&gt;&lt;Year&gt;2004&lt;/Year&gt;&lt;RecNum&gt;1971&lt;/RecNum&gt;&lt;DisplayText&gt;Wiese et al. (2004)&lt;/DisplayText&gt;&lt;record&gt;&lt;rec-number&gt;1971&lt;/rec-number&gt;&lt;foreign-keys&gt;&lt;key app="EN" db-id="zxv5292pa9rrxke50fbvee0mawdetre09e25" timestamp="0"&gt;1971&lt;/key&gt;&lt;/foreign-keys&gt;&lt;ref-type name="Journal Article"&gt;17&lt;/ref-type&gt;&lt;contributors&gt;&lt;authors&gt;&lt;author&gt;Wiese,F.K.&lt;/author&gt;&lt;author&gt; Robertson,G.J.&lt;/author&gt;&lt;author&gt; Gaston,A.J.&lt;/author&gt;&lt;/authors&gt;&lt;/contributors&gt;&lt;titles&gt;&lt;title&gt;&lt;style face="normal" font="default" size="100%"&gt;Impacts of chronic marine oil pollution and the murre hunt in Newfoundland on thick-billed murre &lt;/style&gt;&lt;style face="italic" font="default" size="100%"&gt;Uria lomvia&lt;/style&gt;&lt;style face="normal" font="default" size="100%"&gt; populations in the eastern Canadian Arctic&lt;/style&gt;&lt;/title&gt;&lt;secondary-title&gt;Biological Conservation&lt;/secondary-title&gt;&lt;/titles&gt;&lt;periodical&gt;&lt;full-title&gt;Biological Conservation&lt;/full-title&gt;&lt;/periodical&gt;&lt;pages&gt;205-216&lt;/pages&gt;&lt;volume&gt;116&lt;/volume&gt;&lt;keywords&gt;&lt;keyword&gt;Pollution&lt;/keyword&gt;&lt;keyword&gt;Uria lomvia&lt;/keyword&gt;&lt;keyword&gt;Uria lomvia Hunting Oil spills Population model&lt;/keyword&gt;&lt;keyword&gt;IMPACTS&lt;/keyword&gt;&lt;keyword&gt;oil pollution&lt;/keyword&gt;&lt;keyword&gt;NEWFOUNDLAND&lt;/keyword&gt;&lt;keyword&gt;thick-billed murre&lt;/keyword&gt;&lt;keyword&gt;URIA-LOMVIA&lt;/keyword&gt;&lt;keyword&gt;POPULATIONS&lt;/keyword&gt;&lt;keyword&gt;POPULATION&lt;/keyword&gt;&lt;/keywords&gt;&lt;dates&gt;&lt;year&gt;2004&lt;/year&gt;&lt;/dates&gt;&lt;urls&gt;&lt;/urls&gt;&lt;electronic-resource-num&gt;10.1016/S0006-3207(03)00191-5&lt;/electronic-resource-num&gt;&lt;/record&gt;&lt;/Cite&gt;&lt;/EndNote&gt;</w:instrText>
      </w:r>
      <w:r w:rsidR="00356E9A">
        <w:fldChar w:fldCharType="separate"/>
      </w:r>
      <w:r w:rsidR="00356E9A">
        <w:rPr>
          <w:noProof/>
        </w:rPr>
        <w:t>Wiese et al. (2004)</w:t>
      </w:r>
      <w:r w:rsidR="00356E9A">
        <w:fldChar w:fldCharType="end"/>
      </w:r>
      <w:r w:rsidRPr="00B20897">
        <w:t>. Additionally, harvest levels and especially oiling mortality have declined considerably since the late 1990s</w:t>
      </w:r>
      <w:r w:rsidR="00356E9A">
        <w:t xml:space="preserve"> </w:t>
      </w:r>
      <w:r w:rsidR="00356E9A">
        <w:fldChar w:fldCharType="begin">
          <w:fldData xml:space="preserve">PEVuZE5vdGU+PENpdGU+PEF1dGhvcj5Sb2JlcnRzb248L0F1dGhvcj48WWVhcj4yMDE0PC9ZZWFy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=
</w:fldData>
        </w:fldChar>
      </w:r>
      <w:r w:rsidR="00356E9A">
        <w:instrText xml:space="preserve"> ADDIN EN.CITE </w:instrText>
      </w:r>
      <w:r w:rsidR="00356E9A">
        <w:fldChar w:fldCharType="begin">
          <w:fldData xml:space="preserve">PEVuZE5vdGU+PENpdGU+PEF1dGhvcj5Sb2JlcnRzb248L0F1dGhvcj48WWVhcj4yMDE0PC9ZZWFy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=
</w:fldData>
        </w:fldChar>
      </w:r>
      <w:r w:rsidR="00356E9A">
        <w:instrText xml:space="preserve"> ADDIN EN.CITE.DATA </w:instrText>
      </w:r>
      <w:r w:rsidR="00356E9A">
        <w:fldChar w:fldCharType="end"/>
      </w:r>
      <w:r w:rsidR="00356E9A">
        <w:fldChar w:fldCharType="separate"/>
      </w:r>
      <w:r w:rsidR="00356E9A">
        <w:rPr>
          <w:noProof/>
        </w:rPr>
        <w:t>(Robertson et al. 2014; Frederiksen et al. 2016)</w:t>
      </w:r>
      <w:r w:rsidR="00356E9A">
        <w:fldChar w:fldCharType="end"/>
      </w:r>
      <w:r w:rsidRPr="00B20897">
        <w:t xml:space="preserve">. </w:t>
      </w:r>
    </w:p>
    <w:p w14:paraId="225633E3" w14:textId="77777777" w:rsidR="00B0526E" w:rsidRPr="00B20897" w:rsidRDefault="00B0526E" w:rsidP="00411C5A">
      <w:pPr>
        <w:pStyle w:val="Heading3"/>
      </w:pPr>
      <w:r w:rsidRPr="00B20897">
        <w:t>Model limitations</w:t>
      </w:r>
    </w:p>
    <w:p w14:paraId="6011562B" w14:textId="3970E8FC" w:rsidR="009655E2" w:rsidRPr="00B20897" w:rsidRDefault="009655E2" w:rsidP="00B0526E">
      <w:r w:rsidRPr="00B20897">
        <w:t>Not all sources of uncertainty were included in our stochastic model. In particular, we treated the composition of wintering populations as known without error. This is obviously not the case; positions derived through geolocation are quite imprecise</w:t>
      </w:r>
      <w:r w:rsidR="00690644" w:rsidRPr="00B20897">
        <w:t xml:space="preserve"> </w:t>
      </w:r>
      <w:r w:rsidR="00690644" w:rsidRPr="00B20897">
        <w:fldChar w:fldCharType="begin"/>
      </w:r>
      <w:r w:rsidR="00531366" w:rsidRPr="00B20897">
        <w:instrText xml:space="preserve"> ADDIN EN.CITE &lt;EndNote&gt;&lt;Cite&gt;&lt;Author&gt;Phillips&lt;/Author&gt;&lt;Year&gt;2004&lt;/Year&gt;&lt;RecNum&gt;1499&lt;/RecNum&gt;&lt;DisplayText&gt;(Phillips et al. 2004)&lt;/DisplayText&gt;&lt;record&gt;&lt;rec-number&gt;1499&lt;/rec-number&gt;&lt;foreign-keys&gt;&lt;key app="EN" db-id="zxv5292pa9rrxke50fbvee0mawdetre09e25" timestamp="0"&gt;1499&lt;/key&gt;&lt;/foreign-keys&gt;&lt;ref-type name="Journal Article"&gt;17&lt;/ref-type&gt;&lt;contributors&gt;&lt;authors&gt;&lt;author&gt;Phillips,R.A.&lt;/author&gt;&lt;author&gt; Silk,J.R.D.&lt;/author&gt;&lt;author&gt; Croxall,J.P.&lt;/author&gt;&lt;author&gt; Afanasyev,V.&lt;/author&gt;&lt;author&gt; Briggs,D.R.&lt;/author&gt;&lt;/authors&gt;&lt;/contributors&gt;&lt;titles&gt;&lt;title&gt;Accuracy of geolocation estimates for flying seabirds&lt;/title&gt;&lt;secondary-title&gt;&lt;style face="normal" font="System" size="100%"&gt;Marine Ecology Progress Series&lt;/style&gt;&lt;/secondary-title&gt;&lt;/titles&gt;&lt;periodical&gt;&lt;full-title&gt;Marine Ecology Progress Series&lt;/full-title&gt;&lt;abbr-1&gt;MEPS&lt;/abbr-1&gt;&lt;/periodical&gt;&lt;pages&gt;265-272&lt;/pages&gt;&lt;volume&gt;266&lt;/volume&gt;&lt;keywords&gt;&lt;keyword&gt;Seabirds&lt;/keyword&gt;&lt;keyword&gt;Seabirds GLS&lt;/keyword&gt;&lt;/keywords&gt;&lt;dates&gt;&lt;year&gt;2004&lt;/year&gt;&lt;/dates&gt;&lt;urls&gt;&lt;/urls&gt;&lt;/record&gt;&lt;/Cite&gt;&lt;/EndNote&gt;</w:instrText>
      </w:r>
      <w:r w:rsidR="00690644" w:rsidRPr="00B20897">
        <w:fldChar w:fldCharType="separate"/>
      </w:r>
      <w:r w:rsidR="00690644" w:rsidRPr="00B20897">
        <w:rPr>
          <w:noProof/>
        </w:rPr>
        <w:t>(Phillips et al. 2004)</w:t>
      </w:r>
      <w:r w:rsidR="00690644" w:rsidRPr="00B20897">
        <w:fldChar w:fldCharType="end"/>
      </w:r>
      <w:r w:rsidR="00EB262F" w:rsidRPr="00B20897">
        <w:t>,</w:t>
      </w:r>
      <w:r w:rsidRPr="00B20897">
        <w:t xml:space="preserve"> the samples of tracked birds were relatively small for some populations</w:t>
      </w:r>
      <w:r w:rsidR="00EB262F" w:rsidRPr="00B20897">
        <w:t xml:space="preserve">, and some very large colonies were not represented </w:t>
      </w:r>
      <w:r w:rsidR="00EB262F" w:rsidRPr="00B20897">
        <w:fldChar w:fldCharType="begin"/>
      </w:r>
      <w:r w:rsidR="00531366" w:rsidRPr="00B20897">
        <w:instrText xml:space="preserve"> ADDIN EN.CITE &lt;EndNote&gt;&lt;Cite&gt;&lt;Author&gt;Frederiksen&lt;/Author&gt;&lt;Year&gt;2016&lt;/Year&gt;&lt;RecNum&gt;2939&lt;/RecNum&gt;&lt;DisplayText&gt;(Frederiksen et al. 2016)&lt;/DisplayText&gt;&lt;record&gt;&lt;rec-number&gt;2939&lt;/rec-number&gt;&lt;foreign-keys&gt;&lt;key app="EN" db-id="zxv5292pa9rrxke50fbvee0mawdetre09e25" timestamp="1464176121"&gt;2939&lt;/key&gt;&lt;/foreign-keys&gt;&lt;ref-type name="Journal Article"&gt;17&lt;/ref-type&gt;&lt;contributors&gt;&lt;authors&gt;&lt;author&gt;Frederiksen, M&lt;/author&gt;&lt;author&gt;Descamps, S.&lt;/author&gt;&lt;author&gt;Erikstad, K. E.&lt;/author&gt;&lt;author&gt;Gaston, A. J.&lt;/author&gt;&lt;author&gt;Gilchrist, H. G.&lt;/author&gt;&lt;author&gt;Grémillet, D.&lt;/author&gt;&lt;author&gt;Johansen, K.L.&lt;/author&gt;&lt;author&gt;Kolbeinsson, Y.&lt;/author&gt;&lt;author&gt;Linnebjerg, J.F.&lt;/author&gt;&lt;author&gt;Mallory, M. L.&lt;/author&gt;&lt;author&gt;McFarlane Tranquilla, L.A.&lt;/author&gt;&lt;author&gt;Merkel, F. R.&lt;/author&gt;&lt;author&gt;Montevecchi, W. A.&lt;/author&gt;&lt;author&gt;Mosbech, A.&lt;/author&gt;&lt;author&gt;Reiertsen, T. K.&lt;/author&gt;&lt;author&gt;Robertson, G. J.&lt;/author&gt;&lt;author&gt;Steen, H.&lt;/author&gt;&lt;author&gt;Strøm, H.&lt;/author&gt;&lt;author&gt;Thórarinsson, T.L.&lt;/author&gt;&lt;/authors&gt;&lt;/contributors&gt;&lt;titles&gt;&lt;title&gt;&lt;style face="normal" font="default" size="100%"&gt;Migration and wintering of a declining seabird, the thick-billed murre &lt;/style&gt;&lt;style face="italic" font="default" size="100%"&gt;Uria lomvia&lt;/style&gt;&lt;style face="normal" font="default" size="100%"&gt;, on an ocean basin scale: conservation implications&lt;/style&gt;&lt;/title&gt;&lt;secondary-title&gt;Biological Conservation&lt;/secondary-title&gt;&lt;/titles&gt;&lt;periodical&gt;&lt;full-title&gt;Biological Conservation&lt;/full-title&gt;&lt;/periodical&gt;&lt;pages&gt;26-35&lt;/pages&gt;&lt;volume&gt;200&lt;/volume&gt;&lt;dates&gt;&lt;year&gt;2016&lt;/year&gt;&lt;/dates&gt;&lt;urls&gt;&lt;/urls&gt;&lt;/record&gt;&lt;/Cite&gt;&lt;/EndNote&gt;</w:instrText>
      </w:r>
      <w:r w:rsidR="00EB262F" w:rsidRPr="00B20897">
        <w:fldChar w:fldCharType="separate"/>
      </w:r>
      <w:r w:rsidR="00EB262F" w:rsidRPr="00B20897">
        <w:rPr>
          <w:noProof/>
        </w:rPr>
        <w:t>(Frederiksen et al. 2016)</w:t>
      </w:r>
      <w:r w:rsidR="00EB262F" w:rsidRPr="00B20897">
        <w:fldChar w:fldCharType="end"/>
      </w:r>
      <w:r w:rsidRPr="00B20897">
        <w:t xml:space="preserve">. In addition, we had no data on winter distribution of pre-breeding </w:t>
      </w:r>
      <w:r w:rsidR="00E57906" w:rsidRPr="00B20897">
        <w:t>guillemot</w:t>
      </w:r>
      <w:r w:rsidRPr="00B20897">
        <w:t xml:space="preserve">s and therefore assumed that they behave like adult breeders. Nevertheless, </w:t>
      </w:r>
      <w:r w:rsidR="00421A4D" w:rsidRPr="00B20897">
        <w:t xml:space="preserve">the overall patterns accord </w:t>
      </w:r>
      <w:r w:rsidR="00690644" w:rsidRPr="00B20897">
        <w:t xml:space="preserve">well </w:t>
      </w:r>
      <w:r w:rsidR="00421A4D" w:rsidRPr="00B20897">
        <w:t xml:space="preserve">with all other information on </w:t>
      </w:r>
      <w:r w:rsidR="00E57906" w:rsidRPr="00B20897">
        <w:t>guillemot</w:t>
      </w:r>
      <w:r w:rsidR="00421A4D" w:rsidRPr="00B20897">
        <w:t xml:space="preserve"> winter distribution (e.g. ring recoveries), and we are confident that our main conclusions regarding impacts on specific breeding populations are robust.</w:t>
      </w:r>
      <w:r w:rsidR="00AA2119" w:rsidRPr="00B20897">
        <w:t xml:space="preserve"> </w:t>
      </w:r>
      <w:r w:rsidR="003A6833">
        <w:t xml:space="preserve">New tracking data </w:t>
      </w:r>
      <w:r w:rsidR="00337406">
        <w:t xml:space="preserve">not included here </w:t>
      </w:r>
      <w:r w:rsidR="003A6833">
        <w:t>indicate that guillemots from Jan Mayen winter off SW Greenland and north of Iceland, and that a few Icelandic birds winter on the Newfoundland Shelf</w:t>
      </w:r>
      <w:r w:rsidR="00AB0802">
        <w:t xml:space="preserve"> (</w:t>
      </w:r>
      <w:r w:rsidR="00AB0802" w:rsidRPr="00AB0802">
        <w:rPr>
          <w:highlight w:val="yellow"/>
        </w:rPr>
        <w:t>refer to Seatrack</w:t>
      </w:r>
      <w:r w:rsidR="00AB0802">
        <w:t xml:space="preserve"> and Jannies paper), and including this information in the model would slightly change the predicted impacts of anthropogenic mortality. </w:t>
      </w:r>
      <w:r w:rsidR="00AA2119" w:rsidRPr="00B20897">
        <w:t xml:space="preserve">Further work using biological markers and next-generation DNA sequencing </w:t>
      </w:r>
      <w:r w:rsidR="00F5392D" w:rsidRPr="00B20897">
        <w:t>is</w:t>
      </w:r>
      <w:r w:rsidR="00AA2119" w:rsidRPr="00B20897">
        <w:t xml:space="preserve"> underway to directly assign harvested birds </w:t>
      </w:r>
      <w:r w:rsidR="00F5392D" w:rsidRPr="00B20897">
        <w:t xml:space="preserve">to source colonies and corroborate harvest derivations based on the </w:t>
      </w:r>
      <w:r w:rsidR="00126538">
        <w:t>tracking</w:t>
      </w:r>
      <w:r w:rsidR="00F5392D" w:rsidRPr="00B20897">
        <w:t xml:space="preserve"> data.</w:t>
      </w:r>
    </w:p>
    <w:p w14:paraId="1C3F21C1" w14:textId="09CF7A44" w:rsidR="00F5392D" w:rsidRPr="00B20897" w:rsidRDefault="00F5392D" w:rsidP="00B0526E">
      <w:r w:rsidRPr="00B20897">
        <w:t xml:space="preserve">Although the overall conclusions and relative magnitude of the </w:t>
      </w:r>
      <w:r w:rsidR="00BB761C">
        <w:t>impacts</w:t>
      </w:r>
      <w:r w:rsidRPr="00B20897">
        <w:t xml:space="preserve"> of harvest were consistent across different demographic conditions (growing versus declining populations), the input vital rates were collated from limited sources, and for post-fledging rates, data from common guillemots were used. Without robust site-specific </w:t>
      </w:r>
      <w:r w:rsidR="00AB0802">
        <w:t xml:space="preserve">monitoring and </w:t>
      </w:r>
      <w:r w:rsidRPr="00B20897">
        <w:t>demographic data, our models cannot effectively predict whether any particular colony or region is growing or declining, nor assess accurately the potential effect of a mortality source</w:t>
      </w:r>
      <w:r w:rsidR="00F25A08" w:rsidRPr="00B20897">
        <w:t xml:space="preserve"> at any one site. However, for understanding the potential </w:t>
      </w:r>
      <w:r w:rsidR="00AB0802">
        <w:t xml:space="preserve">overall </w:t>
      </w:r>
      <w:r w:rsidR="00F25A08" w:rsidRPr="00B20897">
        <w:t>relative effect of mortality sources,</w:t>
      </w:r>
      <w:r w:rsidR="00AB0802">
        <w:t xml:space="preserve"> </w:t>
      </w:r>
      <w:commentRangeStart w:id="122"/>
      <w:commentRangeStart w:id="123"/>
      <w:r w:rsidR="00AB0802">
        <w:t>we believe that our approach is robust and sufficient.</w:t>
      </w:r>
      <w:commentRangeEnd w:id="122"/>
      <w:r w:rsidR="00AB0802">
        <w:rPr>
          <w:rStyle w:val="CommentReference"/>
        </w:rPr>
        <w:commentReference w:id="122"/>
      </w:r>
      <w:commentRangeEnd w:id="123"/>
      <w:r w:rsidR="00874450">
        <w:rPr>
          <w:rStyle w:val="CommentReference"/>
        </w:rPr>
        <w:commentReference w:id="123"/>
      </w:r>
    </w:p>
    <w:p w14:paraId="2DE970F8" w14:textId="552FBEA2" w:rsidR="00F25A08" w:rsidRPr="00B20897" w:rsidRDefault="00F25A08" w:rsidP="00B0526E">
      <w:r w:rsidRPr="00B20897">
        <w:t xml:space="preserve">Further, the </w:t>
      </w:r>
      <w:r w:rsidR="00AB0802">
        <w:t xml:space="preserve">predicted impacts </w:t>
      </w:r>
      <w:r w:rsidRPr="00B20897">
        <w:t xml:space="preserve">of mortality sources are only as good as the estimates used. Estimates for harvest are likely to be reasonable, as both are based on large scale harvest surveys. However, these surveys are not perfect and are known to have certain </w:t>
      </w:r>
      <w:commentRangeStart w:id="124"/>
      <w:r w:rsidRPr="00B20897">
        <w:t>biases</w:t>
      </w:r>
      <w:commentRangeEnd w:id="124"/>
      <w:r w:rsidR="00BB761C">
        <w:rPr>
          <w:rStyle w:val="CommentReference"/>
        </w:rPr>
        <w:commentReference w:id="124"/>
      </w:r>
      <w:r w:rsidRPr="00B20897">
        <w:t xml:space="preserve">. A major issue for Canada remains illegal harvest, often followed by the illegal sale of guillemots to the public. Wildlife enforcement officers in Canada suggest that the illegal harvest may be as high as the estimated legal and reported harvest. Addressing this illegal harvest is a priority for Canadian guillemot conservation efforts. </w:t>
      </w:r>
    </w:p>
    <w:p w14:paraId="6F9F961C" w14:textId="1C5BF66E" w:rsidR="00F25A08" w:rsidRPr="00B20897" w:rsidRDefault="00F25A08" w:rsidP="00B0526E">
      <w:commentRangeStart w:id="125"/>
      <w:commentRangeStart w:id="126"/>
      <w:r w:rsidRPr="00B20897">
        <w:lastRenderedPageBreak/>
        <w:t xml:space="preserve">Oiling mortality from chronic sources in Canada, on the other hand, appears to be continuing to decline, to the point where so few oiled carcasses are now found on beached bird surveys that estimating mortality from oiling is challenging (Robertson et al. 2014). </w:t>
      </w:r>
      <w:commentRangeEnd w:id="125"/>
      <w:r w:rsidR="00925EF7">
        <w:rPr>
          <w:rStyle w:val="CommentReference"/>
        </w:rPr>
        <w:commentReference w:id="125"/>
      </w:r>
      <w:commentRangeEnd w:id="126"/>
      <w:r w:rsidR="00047B50">
        <w:rPr>
          <w:rStyle w:val="CommentReference"/>
        </w:rPr>
        <w:commentReference w:id="126"/>
      </w:r>
      <w:r w:rsidRPr="00B20897">
        <w:t>Changes to Canadian and international maritime law, coupled with improved environmental practices in the maritime shipping industry appear to have had the desired effects of reducing seabird mortality from ship-source oil pollution in eastern Canadian waters.</w:t>
      </w:r>
      <w:ins w:id="127" w:author="Robertson,Greg [St. John's]" w:date="2018-04-03T11:17:00Z">
        <w:r w:rsidR="00047B50">
          <w:t xml:space="preserve"> Given the continued declines in numbers of oiled birds detected in Newfoundland, our assessment of the impact of oiling is likely an overestimate. </w:t>
        </w:r>
      </w:ins>
    </w:p>
    <w:p w14:paraId="14238D22" w14:textId="77777777" w:rsidR="00B0526E" w:rsidRPr="00B20897" w:rsidRDefault="00B0526E" w:rsidP="00411C5A">
      <w:pPr>
        <w:pStyle w:val="Heading3"/>
      </w:pPr>
      <w:r w:rsidRPr="00B20897">
        <w:t>Implications for management</w:t>
      </w:r>
    </w:p>
    <w:p w14:paraId="44D3B070" w14:textId="507A0310" w:rsidR="00461211" w:rsidRDefault="00AD779F" w:rsidP="00411C5A">
      <w:r w:rsidRPr="00B20897">
        <w:t>This study clearly demonstrates that anthropogenic mortality (hunting and oiling) of guillemots in the wintering areas affects breeding populations in most of the Atlantic range. In most cases</w:t>
      </w:r>
      <w:r w:rsidR="00855781" w:rsidRPr="00B20897">
        <w:t>,</w:t>
      </w:r>
      <w:r w:rsidRPr="00B20897">
        <w:t xml:space="preserve"> the breeding populations concerned are affected by mo</w:t>
      </w:r>
      <w:r w:rsidR="00855781" w:rsidRPr="00B20897">
        <w:t xml:space="preserve">rtality in a different country. International coordination is thus a prerequisite for successful harvest management of guillemots. </w:t>
      </w:r>
      <w:r w:rsidR="00FB2C02" w:rsidRPr="00B20897">
        <w:t xml:space="preserve">Specific attention should be directed at the declining </w:t>
      </w:r>
      <w:r w:rsidR="001B4129" w:rsidRPr="00B20897">
        <w:t xml:space="preserve">and red-listed </w:t>
      </w:r>
      <w:r w:rsidR="00FB2C02" w:rsidRPr="00B20897">
        <w:t xml:space="preserve">breeding populations in Spitsbergen, </w:t>
      </w:r>
      <w:commentRangeStart w:id="128"/>
      <w:commentRangeStart w:id="129"/>
      <w:r w:rsidR="00FB2C02" w:rsidRPr="00B20897">
        <w:t>Iceland and Southwest Greenland</w:t>
      </w:r>
      <w:commentRangeEnd w:id="128"/>
      <w:r w:rsidR="007A3766" w:rsidRPr="00B20897">
        <w:rPr>
          <w:rStyle w:val="CommentReference"/>
        </w:rPr>
        <w:commentReference w:id="128"/>
      </w:r>
      <w:commentRangeEnd w:id="129"/>
      <w:r w:rsidR="00A80A14">
        <w:rPr>
          <w:rStyle w:val="CommentReference"/>
        </w:rPr>
        <w:commentReference w:id="129"/>
      </w:r>
      <w:r w:rsidR="00FB2C02" w:rsidRPr="00B20897">
        <w:t xml:space="preserve">. Although anthropogenic mortality </w:t>
      </w:r>
      <w:r w:rsidR="009B73A4" w:rsidRPr="00B20897">
        <w:t xml:space="preserve">in the wintering areas </w:t>
      </w:r>
      <w:r w:rsidR="00FB2C02" w:rsidRPr="00B20897">
        <w:t xml:space="preserve">only can explain a part of the observed decline in these populations, </w:t>
      </w:r>
      <w:r w:rsidR="001B4129" w:rsidRPr="00B20897">
        <w:t xml:space="preserve">principles of sustainable harvesting would suggest that </w:t>
      </w:r>
      <w:r w:rsidR="002D1245">
        <w:t>hunting should be suspended until populations have stabilized and started to recover.</w:t>
      </w:r>
    </w:p>
    <w:p w14:paraId="73D4517B" w14:textId="1B28677E" w:rsidR="00A8501B" w:rsidRPr="00B20897" w:rsidRDefault="00A8501B" w:rsidP="00411C5A">
      <w:r>
        <w:t xml:space="preserve">A large proportion of the harvest in Greenland is directed at these declining populations. </w:t>
      </w:r>
      <w:r w:rsidR="0082223C">
        <w:t>A total hunting ban on guillemots in Greenland</w:t>
      </w:r>
      <w:r w:rsidR="00314D6B">
        <w:t>, which</w:t>
      </w:r>
      <w:r w:rsidR="0082223C">
        <w:t xml:space="preserve"> would benefit both local breeding populations and those in Iceland and Spitsbergen</w:t>
      </w:r>
      <w:r w:rsidR="00314D6B">
        <w:t>, should be considered</w:t>
      </w:r>
      <w:r w:rsidR="0082223C">
        <w:t xml:space="preserve">, as also recommended by </w:t>
      </w:r>
      <w:commentRangeStart w:id="130"/>
      <w:r w:rsidR="0082223C">
        <w:fldChar w:fldCharType="begin"/>
      </w:r>
      <w:r w:rsidR="00EB73F5">
        <w:instrText xml:space="preserve"> ADDIN EN.CITE &lt;EndNote&gt;&lt;Cite AuthorYear="1"&gt;&lt;Author&gt;Merkel&lt;/Author&gt;&lt;Year&gt;2014&lt;/Year&gt;&lt;RecNum&gt;2620&lt;/RecNum&gt;&lt;DisplayText&gt;Merkel et al. (2014)&lt;/DisplayText&gt;&lt;record&gt;&lt;rec-number&gt;2620&lt;/rec-number&gt;&lt;foreign-keys&gt;&lt;key app="EN" db-id="zxv5292pa9rrxke50fbvee0mawdetre09e25" timestamp="1384261960"&gt;2620&lt;/key&gt;&lt;/foreign-keys&gt;&lt;ref-type name="Journal Article"&gt;17&lt;/ref-type&gt;&lt;contributors&gt;&lt;authors&gt;&lt;author&gt;Merkel, F.&lt;/author&gt;&lt;author&gt;Labansen, A. L.&lt;/author&gt;&lt;author&gt;Boertmann, D.&lt;/author&gt;&lt;author&gt;Mosbech, A.&lt;/author&gt;&lt;author&gt;Egevang, C.&lt;/author&gt;&lt;author&gt;Falk, K&lt;/author&gt;&lt;author&gt;Linnebjerg, J.F.&lt;/author&gt;&lt;author&gt;Frederiksen, M&lt;/author&gt;&lt;author&gt;Kampp, K.&lt;/author&gt;&lt;/authors&gt;&lt;/contributors&gt;&lt;titles&gt;&lt;title&gt;&lt;style face="normal" font="default" size="100%"&gt;Declining trends in the majority of Greenland’s thick-billed murre (&lt;/style&gt;&lt;style face="italic" font="default" size="100%"&gt;Uria lomvia&lt;/style&gt;&lt;style face="normal" font="default" size="100%"&gt;) colonies 1981-2011&lt;/style&gt;&lt;/title&gt;&lt;secondary-title&gt;Polar Biology&lt;/secondary-title&gt;&lt;/titles&gt;&lt;periodical&gt;&lt;full-title&gt;Polar Biology&lt;/full-title&gt;&lt;/periodical&gt;&lt;pages&gt;1061-1071&lt;/pages&gt;&lt;volume&gt;37&lt;/volume&gt;&lt;dates&gt;&lt;year&gt;2014&lt;/year&gt;&lt;/dates&gt;&lt;urls&gt;&lt;/urls&gt;&lt;electronic-resource-num&gt;10.1007/s00300-014-1500-3&lt;/electronic-resource-num&gt;&lt;/record&gt;&lt;/Cite&gt;&lt;/EndNote&gt;</w:instrText>
      </w:r>
      <w:r w:rsidR="0082223C">
        <w:fldChar w:fldCharType="separate"/>
      </w:r>
      <w:r w:rsidR="00EB73F5">
        <w:rPr>
          <w:noProof/>
        </w:rPr>
        <w:t>Merkel et al. (2014)</w:t>
      </w:r>
      <w:r w:rsidR="0082223C">
        <w:fldChar w:fldCharType="end"/>
      </w:r>
      <w:commentRangeEnd w:id="130"/>
      <w:r w:rsidR="00337406">
        <w:rPr>
          <w:rStyle w:val="CommentReference"/>
        </w:rPr>
        <w:commentReference w:id="130"/>
      </w:r>
      <w:r w:rsidR="00EB73F5">
        <w:t>.</w:t>
      </w:r>
    </w:p>
    <w:p w14:paraId="7F55285B" w14:textId="0E8E73C4" w:rsidR="00461211" w:rsidRDefault="00461211" w:rsidP="00411C5A">
      <w:r w:rsidRPr="00B20897">
        <w:t xml:space="preserve">In Canada, where most harvest is on populations that appear to be stable, the focus will be on ensuring </w:t>
      </w:r>
      <w:r w:rsidR="00DD4094">
        <w:t xml:space="preserve">that </w:t>
      </w:r>
      <w:r w:rsidRPr="00B20897">
        <w:t xml:space="preserve">harvest levels remain sustainable, and focusing efforts to reduce illegal harvests of guillemots for the purposes of commercial selling. </w:t>
      </w:r>
      <w:commentRangeStart w:id="131"/>
      <w:r w:rsidR="002D1245">
        <w:t xml:space="preserve">However, the legal harvest does affect populations breeding in Northwest Greenland, where several colonies are in </w:t>
      </w:r>
      <w:commentRangeStart w:id="132"/>
      <w:r w:rsidR="002D1245">
        <w:t>decline</w:t>
      </w:r>
      <w:commentRangeEnd w:id="132"/>
      <w:r w:rsidR="009264E8">
        <w:rPr>
          <w:rStyle w:val="CommentReference"/>
        </w:rPr>
        <w:commentReference w:id="132"/>
      </w:r>
      <w:r w:rsidR="002D1245">
        <w:t>.</w:t>
      </w:r>
      <w:commentRangeEnd w:id="131"/>
      <w:r w:rsidR="00DD4094">
        <w:rPr>
          <w:rStyle w:val="CommentReference"/>
        </w:rPr>
        <w:commentReference w:id="131"/>
      </w:r>
    </w:p>
    <w:p w14:paraId="2FE1A37D" w14:textId="7A2C6E29" w:rsidR="002D1245" w:rsidRDefault="002D1245" w:rsidP="00411C5A">
      <w:r>
        <w:t>Brünnich’s guillemots are also harvested in Iceland</w:t>
      </w:r>
      <w:r w:rsidR="00A8501B">
        <w:t>, albeit in considerably smaller numbers than in Greenland and Canada</w:t>
      </w:r>
      <w:r>
        <w:t xml:space="preserve"> </w:t>
      </w:r>
      <w:r>
        <w:fldChar w:fldCharType="begin"/>
      </w:r>
      <w:r>
        <w:instrText xml:space="preserve"> ADDIN EN.CITE &lt;EndNote&gt;&lt;Cite&gt;&lt;Author&gt;Frederiksen&lt;/Author&gt;&lt;Year&gt;2016&lt;/Year&gt;&lt;RecNum&gt;2939&lt;/RecNum&gt;&lt;DisplayText&gt;(Frederiksen et al. 2016)&lt;/DisplayText&gt;&lt;record&gt;&lt;rec-number&gt;2939&lt;/rec-number&gt;&lt;foreign-keys&gt;&lt;key app="EN" db-id="zxv5292pa9rrxke50fbvee0mawdetre09e25" timestamp="1464176121"&gt;2939&lt;/key&gt;&lt;/foreign-keys&gt;&lt;ref-type name="Journal Article"&gt;17&lt;/ref-type&gt;&lt;contributors&gt;&lt;authors&gt;&lt;author&gt;Frederiksen, M&lt;/author&gt;&lt;author&gt;Descamps, S.&lt;/author&gt;&lt;author&gt;Erikstad, K. E.&lt;/author&gt;&lt;author&gt;Gaston, A. J.&lt;/author&gt;&lt;author&gt;Gilchrist, H. G.&lt;/author&gt;&lt;author&gt;Grémillet, D.&lt;/author&gt;&lt;author&gt;Johansen, K.L.&lt;/author&gt;&lt;author&gt;Kolbeinsson, Y.&lt;/author&gt;&lt;author&gt;Linnebjerg, J.F.&lt;/author&gt;&lt;author&gt;Mallory, M. L.&lt;/author&gt;&lt;author&gt;McFarlane Tranquilla, L.A.&lt;/author&gt;&lt;author&gt;Merkel, F. R.&lt;/author&gt;&lt;author&gt;Montevecchi, W. A.&lt;/author&gt;&lt;author&gt;Mosbech, A.&lt;/author&gt;&lt;author&gt;Reiertsen, T. K.&lt;/author&gt;&lt;author&gt;Robertson, G. J.&lt;/author&gt;&lt;author&gt;Steen, H.&lt;/author&gt;&lt;author&gt;Strøm, H.&lt;/author&gt;&lt;author&gt;Thórarinsson, T.L.&lt;/author&gt;&lt;/authors&gt;&lt;/contributors&gt;&lt;titles&gt;&lt;title&gt;&lt;style face="normal" font="default" size="100%"&gt;Migration and wintering of a declining seabird, the thick-billed murre &lt;/style&gt;&lt;style face="italic" font="default" size="100%"&gt;Uria lomvia&lt;/style&gt;&lt;style face="normal" font="default" size="100%"&gt;, on an ocean basin scale: conservation implications&lt;/style&gt;&lt;/title&gt;&lt;secondary-title&gt;Biological Conservation&lt;/secondary-title&gt;&lt;/titles&gt;&lt;periodical&gt;&lt;full-title&gt;Biological Conservation&lt;/full-title&gt;&lt;/periodical&gt;&lt;pages&gt;26-35&lt;/pages&gt;&lt;volume&gt;200&lt;/volume&gt;&lt;dates&gt;&lt;year&gt;2016&lt;/year&gt;&lt;/dates&gt;&lt;urls&gt;&lt;/urls&gt;&lt;/record&gt;&lt;/Cite&gt;&lt;/EndNote&gt;</w:instrText>
      </w:r>
      <w:r>
        <w:fldChar w:fldCharType="separate"/>
      </w:r>
      <w:r>
        <w:rPr>
          <w:noProof/>
        </w:rPr>
        <w:t>(Frederiksen et al. 2016)</w:t>
      </w:r>
      <w:r>
        <w:fldChar w:fldCharType="end"/>
      </w:r>
      <w:r w:rsidR="00A8501B">
        <w:t>.</w:t>
      </w:r>
      <w:r>
        <w:t xml:space="preserve"> </w:t>
      </w:r>
      <w:r w:rsidR="00A8501B">
        <w:t>A</w:t>
      </w:r>
      <w:commentRangeStart w:id="133"/>
      <w:r>
        <w:t>vailable information on the seasonal and age distribution of this harvest is limited</w:t>
      </w:r>
      <w:commentRangeEnd w:id="133"/>
      <w:r>
        <w:rPr>
          <w:rStyle w:val="CommentReference"/>
        </w:rPr>
        <w:commentReference w:id="133"/>
      </w:r>
      <w:commentRangeStart w:id="134"/>
      <w:r>
        <w:t xml:space="preserve">. </w:t>
      </w:r>
      <w:ins w:id="135" w:author="Jannie Fries Linnebjerg" w:date="2018-03-23T09:58:00Z">
        <w:r w:rsidR="0055587E">
          <w:t>However, fr</w:t>
        </w:r>
      </w:ins>
      <w:ins w:id="136" w:author="Jannie Fries Linnebjerg" w:date="2018-03-23T09:55:00Z">
        <w:r w:rsidR="007B6B11">
          <w:t xml:space="preserve">om the limited </w:t>
        </w:r>
      </w:ins>
      <w:ins w:id="137" w:author="Jannie Fries Linnebjerg" w:date="2018-03-23T09:57:00Z">
        <w:r w:rsidR="0055587E">
          <w:t xml:space="preserve">ringing </w:t>
        </w:r>
      </w:ins>
      <w:ins w:id="138" w:author="Jannie Fries Linnebjerg" w:date="2018-03-23T09:55:00Z">
        <w:r w:rsidR="007B6B11">
          <w:t>data there exists there is an indication of the Br</w:t>
        </w:r>
      </w:ins>
      <w:ins w:id="139" w:author="Jannie Fries Linnebjerg" w:date="2018-03-23T09:57:00Z">
        <w:r w:rsidR="007B6B11">
          <w:t>ünnich’s guillemot harvest in Iceland</w:t>
        </w:r>
      </w:ins>
      <w:commentRangeStart w:id="140"/>
      <w:del w:id="141" w:author="Jannie Fries Linnebjerg" w:date="2018-03-23T09:57:00Z">
        <w:r w:rsidDel="007B6B11">
          <w:delText xml:space="preserve">If the </w:delText>
        </w:r>
      </w:del>
      <w:commentRangeEnd w:id="134"/>
      <w:r w:rsidR="0055587E">
        <w:rPr>
          <w:rStyle w:val="CommentReference"/>
        </w:rPr>
        <w:commentReference w:id="134"/>
      </w:r>
      <w:del w:id="142" w:author="Jannie Fries Linnebjerg" w:date="2018-03-23T09:57:00Z">
        <w:r w:rsidDel="007B6B11">
          <w:delText>har</w:delText>
        </w:r>
        <w:r w:rsidDel="0055587E">
          <w:delText>vest</w:delText>
        </w:r>
      </w:del>
      <w:r>
        <w:t xml:space="preserve"> mainly affect</w:t>
      </w:r>
      <w:ins w:id="143" w:author="Jannie Fries Linnebjerg" w:date="2018-03-23T09:59:00Z">
        <w:r w:rsidR="0055587E">
          <w:t>ing</w:t>
        </w:r>
      </w:ins>
      <w:del w:id="144" w:author="Jannie Fries Linnebjerg" w:date="2018-03-23T09:59:00Z">
        <w:r w:rsidDel="0055587E">
          <w:delText>s</w:delText>
        </w:r>
      </w:del>
      <w:r>
        <w:t xml:space="preserve"> </w:t>
      </w:r>
      <w:r w:rsidR="00A8501B">
        <w:t>breeding adults in spring</w:t>
      </w:r>
      <w:commentRangeEnd w:id="140"/>
      <w:r w:rsidR="00A8501B">
        <w:rPr>
          <w:rStyle w:val="CommentReference"/>
        </w:rPr>
        <w:commentReference w:id="140"/>
      </w:r>
      <w:ins w:id="145" w:author="Jannie Fries Linnebjerg" w:date="2018-03-23T09:57:00Z">
        <w:r w:rsidR="0055587E">
          <w:t>…..</w:t>
        </w:r>
      </w:ins>
      <w:r w:rsidR="00A8501B">
        <w:t>, even a limited harvest could have a pronounced negative impact on the local breeding population.</w:t>
      </w:r>
    </w:p>
    <w:p w14:paraId="075D6B37" w14:textId="3912527B" w:rsidR="00715DA9" w:rsidRDefault="00715DA9" w:rsidP="00715DA9">
      <w:pPr>
        <w:pStyle w:val="Heading3"/>
      </w:pPr>
      <w:r>
        <w:t>Acknowledgements</w:t>
      </w:r>
    </w:p>
    <w:p w14:paraId="0EF2FCF2" w14:textId="771A9E40" w:rsidR="00715DA9" w:rsidRDefault="00715DA9" w:rsidP="00411C5A">
      <w:commentRangeStart w:id="146"/>
      <w:r>
        <w:t>Thanks to Sigga Joensen</w:t>
      </w:r>
      <w:ins w:id="147" w:author="Jannie Fries Linnebjerg" w:date="2018-03-23T10:00:00Z">
        <w:r w:rsidR="0055587E">
          <w:t xml:space="preserve">, Annika Strömberg, Maia Olsen and </w:t>
        </w:r>
      </w:ins>
      <w:ins w:id="148" w:author="Jannie Fries Linnebjerg" w:date="2018-03-23T10:01:00Z">
        <w:r w:rsidR="0055587E">
          <w:t>Else Ostermann</w:t>
        </w:r>
      </w:ins>
      <w:del w:id="149" w:author="Jannie Fries Linnebjerg" w:date="2018-03-23T10:01:00Z">
        <w:r w:rsidDel="0055587E">
          <w:delText xml:space="preserve"> etc </w:delText>
        </w:r>
      </w:del>
      <w:r>
        <w:t xml:space="preserve">for help with </w:t>
      </w:r>
      <w:commentRangeStart w:id="150"/>
      <w:r>
        <w:t>dissections</w:t>
      </w:r>
      <w:commentRangeEnd w:id="150"/>
      <w:r w:rsidR="00224A92">
        <w:rPr>
          <w:rStyle w:val="CommentReference"/>
        </w:rPr>
        <w:commentReference w:id="150"/>
      </w:r>
      <w:r>
        <w:t xml:space="preserve"> …</w:t>
      </w:r>
      <w:commentRangeEnd w:id="146"/>
      <w:r>
        <w:rPr>
          <w:rStyle w:val="CommentReference"/>
        </w:rPr>
        <w:commentReference w:id="146"/>
      </w:r>
    </w:p>
    <w:p w14:paraId="0BF0815F" w14:textId="3F2A0A45" w:rsidR="00715DA9" w:rsidRDefault="00715DA9" w:rsidP="00715DA9">
      <w:pPr>
        <w:pStyle w:val="Heading3"/>
      </w:pPr>
      <w:r>
        <w:t>Disclosure statement</w:t>
      </w:r>
    </w:p>
    <w:p w14:paraId="4AD8BF33" w14:textId="4F7A7973" w:rsidR="00715DA9" w:rsidRDefault="00715DA9" w:rsidP="00715DA9">
      <w:r>
        <w:t>No potential conflict of interest was reported by the authors.</w:t>
      </w:r>
    </w:p>
    <w:p w14:paraId="289211F6" w14:textId="5156B9FA" w:rsidR="00715DA9" w:rsidRDefault="00715DA9" w:rsidP="00715DA9">
      <w:pPr>
        <w:pStyle w:val="Heading3"/>
      </w:pPr>
      <w:r>
        <w:t>Funding</w:t>
      </w:r>
    </w:p>
    <w:p w14:paraId="07299A6B" w14:textId="58273D86" w:rsidR="00715DA9" w:rsidRPr="00B20897" w:rsidRDefault="00715DA9" w:rsidP="00715DA9">
      <w:commentRangeStart w:id="151"/>
      <w:r>
        <w:t>This study was supported by a grant from the Aage V. Jensen Charity Foundation to MF.</w:t>
      </w:r>
      <w:commentRangeEnd w:id="151"/>
      <w:r w:rsidR="00AD1308">
        <w:rPr>
          <w:rStyle w:val="CommentReference"/>
        </w:rPr>
        <w:commentReference w:id="151"/>
      </w:r>
      <w:ins w:id="152" w:author="Robertson,Greg [St. John's]" w:date="2018-04-18T15:25:00Z">
        <w:r w:rsidR="00442F2E">
          <w:t xml:space="preserve"> </w:t>
        </w:r>
      </w:ins>
      <w:bookmarkStart w:id="153" w:name="_GoBack"/>
      <w:bookmarkEnd w:id="153"/>
      <w:ins w:id="154" w:author="Robertson,Greg [St. John's]" w:date="2018-04-03T13:15:00Z">
        <w:r w:rsidR="00874450">
          <w:t>Harvest surveys in Canada are conducted by the Canadian Wildlife Service of Environment and Climate Change Canada.</w:t>
        </w:r>
      </w:ins>
    </w:p>
    <w:p w14:paraId="32EA1F34" w14:textId="08249AD9" w:rsidR="00411C5A" w:rsidRPr="00B20897" w:rsidRDefault="00411C5A" w:rsidP="00411C5A"/>
    <w:p w14:paraId="5ABBDD2A" w14:textId="77777777" w:rsidR="00533017" w:rsidRPr="00E971EF" w:rsidRDefault="0016601C" w:rsidP="0016601C">
      <w:pPr>
        <w:pStyle w:val="Heading2"/>
        <w:rPr>
          <w:lang w:val="da-DK"/>
        </w:rPr>
      </w:pPr>
      <w:r w:rsidRPr="00E971EF">
        <w:rPr>
          <w:lang w:val="da-DK"/>
        </w:rPr>
        <w:t>References</w:t>
      </w:r>
    </w:p>
    <w:p w14:paraId="743DCD2F" w14:textId="77777777" w:rsidR="00EB73F5" w:rsidRPr="00EB73F5" w:rsidRDefault="00533017" w:rsidP="00EB73F5">
      <w:pPr>
        <w:pStyle w:val="EndNoteBibliography"/>
        <w:spacing w:after="0"/>
        <w:ind w:left="720" w:hanging="720"/>
      </w:pPr>
      <w:r w:rsidRPr="00B20897">
        <w:rPr>
          <w:lang w:val="en-GB"/>
        </w:rPr>
        <w:fldChar w:fldCharType="begin"/>
      </w:r>
      <w:r w:rsidRPr="00E971EF">
        <w:rPr>
          <w:lang w:val="da-DK"/>
        </w:rPr>
        <w:instrText xml:space="preserve"> ADDIN EN.REFLIST </w:instrText>
      </w:r>
      <w:r w:rsidRPr="00B20897">
        <w:rPr>
          <w:lang w:val="en-GB"/>
        </w:rPr>
        <w:fldChar w:fldCharType="separate"/>
      </w:r>
      <w:r w:rsidR="00EB73F5" w:rsidRPr="00337406">
        <w:rPr>
          <w:lang w:val="da-DK"/>
        </w:rPr>
        <w:t xml:space="preserve">Bakken V., Runde O. &amp; Tjørve E. 2003. </w:t>
      </w:r>
      <w:r w:rsidR="00EB73F5" w:rsidRPr="00EB73F5">
        <w:rPr>
          <w:i/>
        </w:rPr>
        <w:t>Norsk ringmerkingsatlas (Norwegian bird ringing atlas), vol. 1</w:t>
      </w:r>
      <w:r w:rsidR="00EB73F5" w:rsidRPr="00EB73F5">
        <w:t xml:space="preserve"> Stavanger, Norway: Stavanger Museum.</w:t>
      </w:r>
    </w:p>
    <w:p w14:paraId="403C9C3D" w14:textId="77777777" w:rsidR="00EB73F5" w:rsidRPr="00EB73F5" w:rsidRDefault="00EB73F5" w:rsidP="00EB73F5">
      <w:pPr>
        <w:pStyle w:val="EndNoteBibliography"/>
        <w:spacing w:after="0"/>
        <w:ind w:left="720" w:hanging="720"/>
      </w:pPr>
      <w:r w:rsidRPr="001F7A36">
        <w:rPr>
          <w:lang w:val="fr-CA"/>
          <w:rPrChange w:id="155" w:author="Robertson,Greg [St. John's]" w:date="2018-04-03T10:49:00Z">
            <w:rPr/>
          </w:rPrChange>
        </w:rPr>
        <w:t xml:space="preserve">Cadiou B., Riffaut L., McCoy K.D., Cabelguen J., Fortin M., Gélinaud G., Le Roch A., Tirard C. &amp; Boulinier T. 2004. </w:t>
      </w:r>
      <w:r w:rsidRPr="00EB73F5">
        <w:t xml:space="preserve">Ecological impact of the "Erika" oil spill: determination of the geographic origin of the affected common guillemots. </w:t>
      </w:r>
      <w:r w:rsidRPr="00EB73F5">
        <w:rPr>
          <w:i/>
        </w:rPr>
        <w:t>Aquatic Living Resources 17</w:t>
      </w:r>
      <w:r w:rsidRPr="00EB73F5">
        <w:t>, 369-377.</w:t>
      </w:r>
    </w:p>
    <w:p w14:paraId="0F2A7A1A" w14:textId="77777777" w:rsidR="00EB73F5" w:rsidRPr="00EB73F5" w:rsidRDefault="00EB73F5" w:rsidP="00EB73F5">
      <w:pPr>
        <w:pStyle w:val="EndNoteBibliography"/>
        <w:spacing w:after="0"/>
        <w:ind w:left="720" w:hanging="720"/>
      </w:pPr>
      <w:r w:rsidRPr="00EB73F5">
        <w:t xml:space="preserve">Caswell H. 2001. </w:t>
      </w:r>
      <w:r w:rsidRPr="00EB73F5">
        <w:rPr>
          <w:i/>
        </w:rPr>
        <w:t>Matrix population models. Construction, analysis, and interpretation</w:t>
      </w:r>
      <w:r w:rsidRPr="00EB73F5">
        <w:t xml:space="preserve"> Sunderland, MA: Sinauer.</w:t>
      </w:r>
    </w:p>
    <w:p w14:paraId="30BD56B6" w14:textId="77777777" w:rsidR="00EB73F5" w:rsidRPr="00EB73F5" w:rsidRDefault="00EB73F5" w:rsidP="00EB73F5">
      <w:pPr>
        <w:pStyle w:val="EndNoteBibliography"/>
        <w:spacing w:after="0"/>
        <w:ind w:left="720" w:hanging="720"/>
      </w:pPr>
      <w:r w:rsidRPr="00EB73F5">
        <w:t xml:space="preserve">Descamps S., Strøm H. &amp; Steen H. 2013. Decline of an arctic top predator: synchrony in colony size fluctuations, risk of extinction and the subpolar gyre. </w:t>
      </w:r>
      <w:r w:rsidRPr="00EB73F5">
        <w:rPr>
          <w:i/>
        </w:rPr>
        <w:t>Oecologia 173</w:t>
      </w:r>
      <w:r w:rsidRPr="00EB73F5">
        <w:t>, 1271-1282.</w:t>
      </w:r>
    </w:p>
    <w:p w14:paraId="2056F922" w14:textId="77777777" w:rsidR="00EB73F5" w:rsidRPr="00EB73F5" w:rsidRDefault="00EB73F5" w:rsidP="00EB73F5">
      <w:pPr>
        <w:pStyle w:val="EndNoteBibliography"/>
        <w:spacing w:after="0"/>
        <w:ind w:left="720" w:hanging="720"/>
      </w:pPr>
      <w:r w:rsidRPr="00EB73F5">
        <w:t xml:space="preserve">Donaldson G.M., Gaston A.J., Chardine J.W., Kampp K., Nettleship D.N. &amp; Elliot R.D. 1997. Winter distributions of Thick-billed Murres from the eastern Canadian Arctic and western Greenland in relation to age and time of year. </w:t>
      </w:r>
      <w:r w:rsidRPr="00EB73F5">
        <w:rPr>
          <w:i/>
        </w:rPr>
        <w:t>Canadian Wildlife Service Occasional Papers 96</w:t>
      </w:r>
      <w:r w:rsidRPr="00EB73F5">
        <w:t>, 1-26.</w:t>
      </w:r>
    </w:p>
    <w:p w14:paraId="24EF954B" w14:textId="77777777" w:rsidR="00EB73F5" w:rsidRPr="00EB73F5" w:rsidRDefault="00EB73F5" w:rsidP="00EB73F5">
      <w:pPr>
        <w:pStyle w:val="EndNoteBibliography"/>
        <w:spacing w:after="0"/>
        <w:ind w:left="720" w:hanging="720"/>
      </w:pPr>
      <w:r w:rsidRPr="00EB73F5">
        <w:t xml:space="preserve">Elliot R.D., Collins B.T., Hayakawa E.G. &amp; Metras L. 1991. The harvest of murres in Newfoundland from 1977-78 to 1987-88. In A.J. Gaston &amp; R.D. Elliot (eds.): </w:t>
      </w:r>
      <w:r w:rsidRPr="00EB73F5">
        <w:rPr>
          <w:i/>
        </w:rPr>
        <w:t>Studies of high-latitude seabirds. 2. Conservation biology of Thick-billed Murres in the Northwest Atlantic.</w:t>
      </w:r>
      <w:r w:rsidRPr="00EB73F5">
        <w:t xml:space="preserve"> Pp. 36-44. Ottawa: Canadian Wildlife Service.</w:t>
      </w:r>
    </w:p>
    <w:p w14:paraId="0D6F59AF" w14:textId="77777777" w:rsidR="00EB73F5" w:rsidRPr="00EB73F5" w:rsidRDefault="00EB73F5" w:rsidP="00EB73F5">
      <w:pPr>
        <w:pStyle w:val="EndNoteBibliography"/>
        <w:spacing w:after="0"/>
        <w:ind w:left="720" w:hanging="720"/>
      </w:pPr>
      <w:r w:rsidRPr="00EB73F5">
        <w:t xml:space="preserve">Esler D. 2000. Applying metapopulation theory to conservation of migratory birds. </w:t>
      </w:r>
      <w:r w:rsidRPr="00EB73F5">
        <w:rPr>
          <w:i/>
        </w:rPr>
        <w:t>Conservation Biology 14</w:t>
      </w:r>
      <w:r w:rsidRPr="00EB73F5">
        <w:t>, 366-372.</w:t>
      </w:r>
    </w:p>
    <w:p w14:paraId="695019A3" w14:textId="77777777" w:rsidR="00EB73F5" w:rsidRPr="00EB73F5" w:rsidRDefault="00EB73F5" w:rsidP="00EB73F5">
      <w:pPr>
        <w:pStyle w:val="EndNoteBibliography"/>
        <w:spacing w:after="0"/>
        <w:ind w:left="720" w:hanging="720"/>
      </w:pPr>
      <w:r w:rsidRPr="00EB73F5">
        <w:t xml:space="preserve">Falk K. &amp; Durinck J. 1992. Thick-billed murre hunting in West Greenland. </w:t>
      </w:r>
      <w:r w:rsidRPr="00EB73F5">
        <w:rPr>
          <w:i/>
        </w:rPr>
        <w:t>Arctic 45</w:t>
      </w:r>
      <w:r w:rsidRPr="00EB73F5">
        <w:t>, 167-178.</w:t>
      </w:r>
    </w:p>
    <w:p w14:paraId="347A64A7" w14:textId="77777777" w:rsidR="00EB73F5" w:rsidRPr="00EB73F5" w:rsidRDefault="00EB73F5" w:rsidP="00EB73F5">
      <w:pPr>
        <w:pStyle w:val="EndNoteBibliography"/>
        <w:spacing w:after="0"/>
        <w:ind w:left="720" w:hanging="720"/>
      </w:pPr>
      <w:r w:rsidRPr="00EB73F5">
        <w:t xml:space="preserve">Fauchald P., Anker-Nilssen T., Barrett R.T., Bustnes J.O., Bårdsen B.-J., Christensen-Dalsgaard S., Descamps S., Engen S., Erikstad K.E., Hanssen S.A., Lorentsen S.-H., Moe B., Reiertsen T.K., Strøm H. &amp; Systad G.H. 2015. </w:t>
      </w:r>
      <w:r w:rsidRPr="00EB73F5">
        <w:rPr>
          <w:i/>
        </w:rPr>
        <w:t>The status and trends of seabirds breeding in Norway and Svalbard</w:t>
      </w:r>
      <w:r w:rsidRPr="00EB73F5">
        <w:t>. Norwegian Institute for Nature Research NINA Report 1151.</w:t>
      </w:r>
    </w:p>
    <w:p w14:paraId="7BB9769E" w14:textId="77777777" w:rsidR="00EB73F5" w:rsidRPr="00EB73F5" w:rsidRDefault="00EB73F5" w:rsidP="00EB73F5">
      <w:pPr>
        <w:pStyle w:val="EndNoteBibliography"/>
        <w:spacing w:after="0"/>
        <w:ind w:left="720" w:hanging="720"/>
      </w:pPr>
      <w:r w:rsidRPr="00EB73F5">
        <w:t xml:space="preserve">Frederiksen M., Descamps S., Erikstad K.E., Gaston A.J., Gilchrist H.G., Grémillet D., Johansen K.L., Kolbeinsson Y., Linnebjerg J.F., Mallory M.L., McFarlane Tranquilla L.A., Merkel F.R., Montevecchi W.A., Mosbech A., Reiertsen T.K., Robertson G.J., Steen H., Strøm H. &amp; Thórarinsson T.L. 2016. Migration and wintering of a declining seabird, the thick-billed murre </w:t>
      </w:r>
      <w:r w:rsidRPr="00EB73F5">
        <w:rPr>
          <w:i/>
        </w:rPr>
        <w:t>Uria lomvia</w:t>
      </w:r>
      <w:r w:rsidRPr="00EB73F5">
        <w:t xml:space="preserve">, on an ocean basin scale: conservation implications. </w:t>
      </w:r>
      <w:r w:rsidRPr="00EB73F5">
        <w:rPr>
          <w:i/>
        </w:rPr>
        <w:t>Biological Conservation 200</w:t>
      </w:r>
      <w:r w:rsidRPr="00EB73F5">
        <w:t>, 26-35.</w:t>
      </w:r>
    </w:p>
    <w:p w14:paraId="7DDBD34D" w14:textId="77777777" w:rsidR="00EB73F5" w:rsidRPr="00EB73F5" w:rsidRDefault="00EB73F5" w:rsidP="00EB73F5">
      <w:pPr>
        <w:pStyle w:val="EndNoteBibliography"/>
        <w:spacing w:after="0"/>
        <w:ind w:left="720" w:hanging="720"/>
      </w:pPr>
      <w:r w:rsidRPr="00EB73F5">
        <w:t xml:space="preserve">Frederiksen M., Moe B., Daunt F., Phillips R.A., Barrett R.T., Bogdanova M.I., Boulinier T., Chardine J.W., Chastel O., Chivers L.S., Christensen-Dalsgaard S., Clément-Chastel C., Colhoun K., Freeman R., Gaston A.J., González-Solís J., Goutte A., Grémillet D., Guilford T., Jensen G.H., Krasnov Y., Lorentsen S.-H., Mallory M.L., Newell M., Olsen B., Shaw D., Steen H., Strøm H., Systad G.H., Thórarinsson T.L. &amp; Anker-Nilssen T. 2012. Multi-colony tracking reveals the winter distribution of a pelagic seabird on an ocean basin scale. </w:t>
      </w:r>
      <w:r w:rsidRPr="00EB73F5">
        <w:rPr>
          <w:i/>
        </w:rPr>
        <w:t>Diversity and Distributions 18</w:t>
      </w:r>
      <w:r w:rsidRPr="00EB73F5">
        <w:t>, 530-542.</w:t>
      </w:r>
    </w:p>
    <w:p w14:paraId="21019B49" w14:textId="77777777" w:rsidR="00EB73F5" w:rsidRPr="00337406" w:rsidRDefault="00EB73F5" w:rsidP="00EB73F5">
      <w:pPr>
        <w:pStyle w:val="EndNoteBibliography"/>
        <w:spacing w:after="0"/>
        <w:ind w:left="720" w:hanging="720"/>
        <w:rPr>
          <w:lang w:val="da-DK"/>
        </w:rPr>
      </w:pPr>
      <w:r w:rsidRPr="00EB73F5">
        <w:t xml:space="preserve">Frich A.S. 1997. </w:t>
      </w:r>
      <w:r w:rsidRPr="00EB73F5">
        <w:rPr>
          <w:i/>
        </w:rPr>
        <w:t>Lomviefangst i Nuuk vinteren 1995/96</w:t>
      </w:r>
      <w:r w:rsidRPr="00EB73F5">
        <w:t xml:space="preserve">. </w:t>
      </w:r>
      <w:r w:rsidRPr="00337406">
        <w:rPr>
          <w:lang w:val="da-DK"/>
        </w:rPr>
        <w:t>Pinngortitaleriffik, Grønlands Naturinstitut Teknisk Rapport Nr. 4.</w:t>
      </w:r>
    </w:p>
    <w:p w14:paraId="5EEA10B2" w14:textId="77777777" w:rsidR="00EB73F5" w:rsidRPr="00EB73F5" w:rsidRDefault="00EB73F5" w:rsidP="00EB73F5">
      <w:pPr>
        <w:pStyle w:val="EndNoteBibliography"/>
        <w:spacing w:after="0"/>
        <w:ind w:left="720" w:hanging="720"/>
      </w:pPr>
      <w:r w:rsidRPr="00EB73F5">
        <w:t xml:space="preserve">Garðarsson A., Guðmundsson G.A. &amp; Lilliendahl K. in press. The numbers of large auks on the cliffs of Iceland in 2006-2008. </w:t>
      </w:r>
      <w:r w:rsidRPr="00EB73F5">
        <w:rPr>
          <w:i/>
        </w:rPr>
        <w:t>Bliki 33</w:t>
      </w:r>
      <w:r w:rsidRPr="00EB73F5">
        <w:t>, xx-yy.</w:t>
      </w:r>
    </w:p>
    <w:p w14:paraId="4BB59115" w14:textId="77777777" w:rsidR="00EB73F5" w:rsidRPr="00EB73F5" w:rsidRDefault="00EB73F5" w:rsidP="00EB73F5">
      <w:pPr>
        <w:pStyle w:val="EndNoteBibliography"/>
        <w:spacing w:after="0"/>
        <w:ind w:left="720" w:hanging="720"/>
      </w:pPr>
      <w:r w:rsidRPr="00EB73F5">
        <w:t>Gaston A.J. &amp; Hipfner J.M. 2000. Thick-billed Murre (</w:t>
      </w:r>
      <w:r w:rsidRPr="00EB73F5">
        <w:rPr>
          <w:i/>
        </w:rPr>
        <w:t>Uria lomvia</w:t>
      </w:r>
      <w:r w:rsidRPr="00EB73F5">
        <w:t xml:space="preserve">). In A. Poole (ed.): </w:t>
      </w:r>
      <w:r w:rsidRPr="00EB73F5">
        <w:rPr>
          <w:i/>
        </w:rPr>
        <w:t>The Birds of North America Online.</w:t>
      </w:r>
      <w:r w:rsidRPr="00EB73F5">
        <w:t xml:space="preserve"> Pp. 1-32. Ithaca: Cornell Lab of Ornithology.</w:t>
      </w:r>
    </w:p>
    <w:p w14:paraId="7BB7D106" w14:textId="77777777" w:rsidR="00EB73F5" w:rsidRPr="00EB73F5" w:rsidRDefault="00EB73F5" w:rsidP="00EB73F5">
      <w:pPr>
        <w:pStyle w:val="EndNoteBibliography"/>
        <w:spacing w:after="0"/>
        <w:ind w:left="720" w:hanging="720"/>
      </w:pPr>
      <w:r w:rsidRPr="00EB73F5">
        <w:t xml:space="preserve">Gaston A.J., Mallory M. &amp; Gilchrist H.G. 2012. Populations and trends of Canadian Arctic seabirds. </w:t>
      </w:r>
      <w:r w:rsidRPr="00EB73F5">
        <w:rPr>
          <w:i/>
        </w:rPr>
        <w:t>Polar Biology 35</w:t>
      </w:r>
      <w:r w:rsidRPr="00EB73F5">
        <w:t>, 1221-1232.</w:t>
      </w:r>
    </w:p>
    <w:p w14:paraId="0110CA67" w14:textId="77777777" w:rsidR="00EB73F5" w:rsidRPr="00EB73F5" w:rsidRDefault="00EB73F5" w:rsidP="00EB73F5">
      <w:pPr>
        <w:pStyle w:val="EndNoteBibliography"/>
        <w:spacing w:after="0"/>
        <w:ind w:left="720" w:hanging="720"/>
      </w:pPr>
      <w:r w:rsidRPr="00EB73F5">
        <w:t xml:space="preserve">Gaston A.J. &amp; Robertson G.J. 2010. Trends in the harvest of Brünnich's guillemots </w:t>
      </w:r>
      <w:r w:rsidRPr="00EB73F5">
        <w:rPr>
          <w:i/>
        </w:rPr>
        <w:t>Uria lomvia</w:t>
      </w:r>
      <w:r w:rsidRPr="00EB73F5">
        <w:t xml:space="preserve"> in Newfoundland: effects of regulatory changes and winter sea ice conditions. </w:t>
      </w:r>
      <w:r w:rsidRPr="00EB73F5">
        <w:rPr>
          <w:i/>
        </w:rPr>
        <w:t>Wildlife Biology 16</w:t>
      </w:r>
      <w:r w:rsidRPr="00EB73F5">
        <w:t>, 47-55.</w:t>
      </w:r>
    </w:p>
    <w:p w14:paraId="1D92B6C6" w14:textId="41107CE1" w:rsidR="00EB73F5" w:rsidRPr="00EB73F5" w:rsidRDefault="00EB73F5" w:rsidP="00EB73F5">
      <w:pPr>
        <w:pStyle w:val="EndNoteBibliography"/>
        <w:spacing w:after="0"/>
        <w:ind w:left="720" w:hanging="720"/>
      </w:pPr>
      <w:r w:rsidRPr="00EB73F5">
        <w:lastRenderedPageBreak/>
        <w:t xml:space="preserve">Gendron M.H. &amp; Smith A.C. 2017. National Harvest Survey web site. Bird Populations Monitoring, National Wildlife Research Centre, Canadian Wildlife Service, Ottawa, Ontario. </w:t>
      </w:r>
      <w:hyperlink r:id="rId6" w:history="1">
        <w:r w:rsidRPr="00EB73F5">
          <w:rPr>
            <w:rStyle w:val="Hyperlink"/>
          </w:rPr>
          <w:t>http://ec.gc.ca/reom-mbs/enp-nhs/index.cfm?do=def&amp;lang=e</w:t>
        </w:r>
      </w:hyperlink>
      <w:r w:rsidRPr="00EB73F5">
        <w:t>. Accessed 5 March 2018.</w:t>
      </w:r>
    </w:p>
    <w:p w14:paraId="17D1FFD7" w14:textId="77777777" w:rsidR="00EB73F5" w:rsidRPr="00EB73F5" w:rsidRDefault="00EB73F5" w:rsidP="00EB73F5">
      <w:pPr>
        <w:pStyle w:val="EndNoteBibliography"/>
        <w:spacing w:after="0"/>
        <w:ind w:left="720" w:hanging="720"/>
      </w:pPr>
      <w:r w:rsidRPr="00EB73F5">
        <w:t xml:space="preserve">Gilliland S.G., Gilchrist H.G., Rockwell R.F., Robertson G.J., Savard J.P.L., Merkel F. &amp; Mosbech A. 2009. Evaluating the sustainability of harvest among northern common eiders </w:t>
      </w:r>
      <w:r w:rsidRPr="00EB73F5">
        <w:rPr>
          <w:i/>
        </w:rPr>
        <w:t>Somateria mollissima borealis</w:t>
      </w:r>
      <w:r w:rsidRPr="00EB73F5">
        <w:t xml:space="preserve"> in Greenland and Canada. </w:t>
      </w:r>
      <w:r w:rsidRPr="00EB73F5">
        <w:rPr>
          <w:i/>
        </w:rPr>
        <w:t>Wildlife Biology 15</w:t>
      </w:r>
      <w:r w:rsidRPr="00EB73F5">
        <w:t>, 24-36.</w:t>
      </w:r>
    </w:p>
    <w:p w14:paraId="236F3C52" w14:textId="77777777" w:rsidR="00EB73F5" w:rsidRPr="00EB73F5" w:rsidRDefault="00EB73F5" w:rsidP="00EB73F5">
      <w:pPr>
        <w:pStyle w:val="EndNoteBibliography"/>
        <w:spacing w:after="0"/>
        <w:ind w:left="720" w:hanging="720"/>
      </w:pPr>
      <w:r w:rsidRPr="00EB73F5">
        <w:t xml:space="preserve">Harris M.P., Frederiksen M. &amp; Wanless S. 2007. Within- and between-year variation in the juvenile survival of Common Guillemots </w:t>
      </w:r>
      <w:r w:rsidRPr="00EB73F5">
        <w:rPr>
          <w:i/>
        </w:rPr>
        <w:t>Uria aalge</w:t>
      </w:r>
      <w:r w:rsidRPr="00EB73F5">
        <w:t xml:space="preserve">. </w:t>
      </w:r>
      <w:r w:rsidRPr="00EB73F5">
        <w:rPr>
          <w:i/>
        </w:rPr>
        <w:t>Ibis 149</w:t>
      </w:r>
      <w:r w:rsidRPr="00EB73F5">
        <w:t>, 472-481.</w:t>
      </w:r>
    </w:p>
    <w:p w14:paraId="70A01FCB" w14:textId="77777777" w:rsidR="00EB73F5" w:rsidRPr="00337406" w:rsidRDefault="00EB73F5" w:rsidP="00EB73F5">
      <w:pPr>
        <w:pStyle w:val="EndNoteBibliography"/>
        <w:spacing w:after="0"/>
        <w:ind w:left="720" w:hanging="720"/>
        <w:rPr>
          <w:lang w:val="da-DK"/>
        </w:rPr>
      </w:pPr>
      <w:r w:rsidRPr="00EB73F5">
        <w:t xml:space="preserve">Lyngs P. 2003. Migration and winter ranges of birds in Greenland. </w:t>
      </w:r>
      <w:r w:rsidRPr="00337406">
        <w:rPr>
          <w:lang w:val="da-DK"/>
        </w:rPr>
        <w:t xml:space="preserve">An analysis of ringing recoveries. </w:t>
      </w:r>
      <w:r w:rsidRPr="00337406">
        <w:rPr>
          <w:i/>
          <w:lang w:val="da-DK"/>
        </w:rPr>
        <w:t>Dansk Ornitologisk Forenings Tidsskrift 97</w:t>
      </w:r>
      <w:r w:rsidRPr="00337406">
        <w:rPr>
          <w:lang w:val="da-DK"/>
        </w:rPr>
        <w:t>, 1-167.</w:t>
      </w:r>
    </w:p>
    <w:p w14:paraId="55380CE5" w14:textId="77777777" w:rsidR="00EB73F5" w:rsidRPr="00EB73F5" w:rsidRDefault="00EB73F5" w:rsidP="00EB73F5">
      <w:pPr>
        <w:pStyle w:val="EndNoteBibliography"/>
        <w:spacing w:after="0"/>
        <w:ind w:left="720" w:hanging="720"/>
      </w:pPr>
      <w:r w:rsidRPr="00337406">
        <w:rPr>
          <w:lang w:val="da-DK"/>
        </w:rPr>
        <w:t xml:space="preserve">Merkel F., Labansen A.L., Boertmann D., Mosbech A., Egevang C., Falk K., Linnebjerg J.F., Frederiksen M. &amp; Kampp K. 2014. </w:t>
      </w:r>
      <w:r w:rsidRPr="00EB73F5">
        <w:t>Declining trends in the majority of Greenland’s thick-billed murre (</w:t>
      </w:r>
      <w:r w:rsidRPr="00EB73F5">
        <w:rPr>
          <w:i/>
        </w:rPr>
        <w:t>Uria lomvia</w:t>
      </w:r>
      <w:r w:rsidRPr="00EB73F5">
        <w:t xml:space="preserve">) colonies 1981-2011. </w:t>
      </w:r>
      <w:r w:rsidRPr="00EB73F5">
        <w:rPr>
          <w:i/>
        </w:rPr>
        <w:t>Polar Biology 37</w:t>
      </w:r>
      <w:r w:rsidRPr="00EB73F5">
        <w:t>, 1061-1071.</w:t>
      </w:r>
    </w:p>
    <w:p w14:paraId="55D4CB91" w14:textId="77777777" w:rsidR="00EB73F5" w:rsidRPr="00EB73F5" w:rsidRDefault="00EB73F5" w:rsidP="00EB73F5">
      <w:pPr>
        <w:pStyle w:val="EndNoteBibliography"/>
        <w:spacing w:after="0"/>
        <w:ind w:left="720" w:hanging="720"/>
      </w:pPr>
      <w:r w:rsidRPr="00EB73F5">
        <w:t xml:space="preserve">Péron G. 2013. Compensation and additivity of anthropogenic mortality: life-history effects and review of methods. </w:t>
      </w:r>
      <w:r w:rsidRPr="00EB73F5">
        <w:rPr>
          <w:i/>
        </w:rPr>
        <w:t>Journal of Animal Ecology 82</w:t>
      </w:r>
      <w:r w:rsidRPr="00EB73F5">
        <w:t>, 408-417.</w:t>
      </w:r>
    </w:p>
    <w:p w14:paraId="0DA8C8F6" w14:textId="77777777" w:rsidR="00EB73F5" w:rsidRPr="00EB73F5" w:rsidRDefault="00EB73F5" w:rsidP="00EB73F5">
      <w:pPr>
        <w:pStyle w:val="EndNoteBibliography"/>
        <w:spacing w:after="0"/>
        <w:ind w:left="720" w:hanging="720"/>
      </w:pPr>
      <w:r w:rsidRPr="00EB73F5">
        <w:t xml:space="preserve">Phillips R.A., Silk J.R.D., Croxall J.P., Afanasyev V. &amp; Briggs D.R. 2004. Accuracy of geolocation estimates for flying seabirds. </w:t>
      </w:r>
      <w:r w:rsidRPr="00EB73F5">
        <w:rPr>
          <w:i/>
        </w:rPr>
        <w:t>Marine Ecology Progress Series 266</w:t>
      </w:r>
      <w:r w:rsidRPr="00EB73F5">
        <w:t>, 265-272.</w:t>
      </w:r>
    </w:p>
    <w:p w14:paraId="17D587CD" w14:textId="431A0B24" w:rsidR="0012260C" w:rsidRDefault="0012260C">
      <w:pPr>
        <w:ind w:left="360" w:hanging="360"/>
        <w:rPr>
          <w:ins w:id="156" w:author="Robertson,Greg [St. John's]" w:date="2018-04-03T11:15:00Z"/>
          <w:lang w:val="en-CA" w:eastAsia="en-CA"/>
        </w:rPr>
        <w:pPrChange w:id="157" w:author="Robertson,Greg [St. John's]" w:date="2018-04-03T11:15:00Z">
          <w:pPr>
            <w:pStyle w:val="EndNoteBibliography"/>
            <w:spacing w:after="0"/>
            <w:ind w:left="720" w:hanging="720"/>
          </w:pPr>
        </w:pPrChange>
      </w:pPr>
      <w:ins w:id="158" w:author="Robertson,Greg [St. John's]" w:date="2018-04-03T11:15:00Z">
        <w:r w:rsidRPr="00E379E0">
          <w:rPr>
            <w:bCs/>
            <w:lang w:val="en-CA" w:eastAsia="en-CA"/>
            <w:rPrChange w:id="159" w:author="Robertson,Greg [St. John's]" w:date="2018-04-18T10:46:00Z">
              <w:rPr>
                <w:b/>
                <w:bCs/>
                <w:lang w:val="en-CA" w:eastAsia="en-CA"/>
              </w:rPr>
            </w:rPrChange>
          </w:rPr>
          <w:t>Priest, H.,</w:t>
        </w:r>
        <w:r w:rsidRPr="00705412">
          <w:rPr>
            <w:b/>
            <w:bCs/>
            <w:lang w:val="en-CA" w:eastAsia="en-CA"/>
          </w:rPr>
          <w:t xml:space="preserve"> </w:t>
        </w:r>
        <w:r w:rsidRPr="00705412">
          <w:rPr>
            <w:bCs/>
            <w:lang w:val="en-CA" w:eastAsia="en-CA"/>
          </w:rPr>
          <w:t>and</w:t>
        </w:r>
        <w:r w:rsidRPr="00E379E0">
          <w:rPr>
            <w:bCs/>
            <w:lang w:val="en-CA" w:eastAsia="en-CA"/>
            <w:rPrChange w:id="160" w:author="Robertson,Greg [St. John's]" w:date="2018-04-18T10:46:00Z">
              <w:rPr>
                <w:b/>
                <w:bCs/>
                <w:lang w:val="en-CA" w:eastAsia="en-CA"/>
              </w:rPr>
            </w:rPrChange>
          </w:rPr>
          <w:t xml:space="preserve"> P.J. Usher.</w:t>
        </w:r>
        <w:r w:rsidRPr="00705412">
          <w:rPr>
            <w:lang w:val="en-CA" w:eastAsia="en-CA"/>
          </w:rPr>
          <w:t xml:space="preserve"> 2004. The Nunavut Wil</w:t>
        </w:r>
        <w:r>
          <w:rPr>
            <w:lang w:val="en-CA" w:eastAsia="en-CA"/>
          </w:rPr>
          <w:t>dlife Harvest Study. Iqaluit, Nunavut</w:t>
        </w:r>
        <w:r w:rsidRPr="00705412">
          <w:rPr>
            <w:lang w:val="en-CA" w:eastAsia="en-CA"/>
          </w:rPr>
          <w:t xml:space="preserve">: Nunavut Wildlife Management Board. </w:t>
        </w:r>
        <w:r>
          <w:rPr>
            <w:lang w:val="en-CA" w:eastAsia="en-CA"/>
          </w:rPr>
          <w:t>816</w:t>
        </w:r>
        <w:r w:rsidRPr="00705412">
          <w:rPr>
            <w:lang w:val="en-CA" w:eastAsia="en-CA"/>
          </w:rPr>
          <w:t xml:space="preserve"> </w:t>
        </w:r>
        <w:r>
          <w:rPr>
            <w:lang w:val="en-CA" w:eastAsia="en-CA"/>
          </w:rPr>
          <w:t>pp.</w:t>
        </w:r>
      </w:ins>
    </w:p>
    <w:p w14:paraId="55DE8DFD" w14:textId="75C78A80" w:rsidR="00EB73F5" w:rsidRPr="0012260C" w:rsidRDefault="00EB73F5">
      <w:pPr>
        <w:ind w:left="360" w:hanging="360"/>
        <w:rPr>
          <w:lang w:val="en-CA" w:eastAsia="en-CA"/>
          <w:rPrChange w:id="161" w:author="Robertson,Greg [St. John's]" w:date="2018-04-03T11:15:00Z">
            <w:rPr/>
          </w:rPrChange>
        </w:rPr>
        <w:pPrChange w:id="162" w:author="Robertson,Greg [St. John's]" w:date="2018-04-03T11:15:00Z">
          <w:pPr>
            <w:pStyle w:val="EndNoteBibliography"/>
            <w:spacing w:after="0"/>
            <w:ind w:left="720" w:hanging="720"/>
          </w:pPr>
        </w:pPrChange>
      </w:pPr>
      <w:r w:rsidRPr="00EB73F5">
        <w:t xml:space="preserve">Robertson G.J., Ryan P.C., Dussureault J., Turner B.C., Wilhelm S.I. &amp; Power K. 2006. Composition of beached marine birds from an oiling event in southeastern Newfoundland, November 2004. </w:t>
      </w:r>
      <w:r w:rsidRPr="00EB73F5">
        <w:rPr>
          <w:i/>
        </w:rPr>
        <w:t>Marine Ornithology 34</w:t>
      </w:r>
      <w:r w:rsidRPr="00EB73F5">
        <w:t>, 141-146.</w:t>
      </w:r>
    </w:p>
    <w:p w14:paraId="66EB6029" w14:textId="77777777" w:rsidR="00EB73F5" w:rsidRPr="00EB73F5" w:rsidRDefault="00EB73F5" w:rsidP="00EB73F5">
      <w:pPr>
        <w:pStyle w:val="EndNoteBibliography"/>
        <w:spacing w:after="0"/>
        <w:ind w:left="720" w:hanging="720"/>
      </w:pPr>
      <w:r w:rsidRPr="00EB73F5">
        <w:t xml:space="preserve">Robertson G.J., Wiese F.K., Ryan P.C. &amp; Wilhelm S.I. 2014. Updated numbers of murres and dovekies oiled in Newfoundland waters by chronic ship-source oil pollution. </w:t>
      </w:r>
      <w:r w:rsidRPr="00EB73F5">
        <w:rPr>
          <w:i/>
        </w:rPr>
        <w:t>Proceedings of the 37th AMOP Technical Seminar on Environmental Contamination and Response.</w:t>
      </w:r>
      <w:r w:rsidRPr="00EB73F5">
        <w:t xml:space="preserve"> Pp. 265-275. Ottawa, ON: Environment Canada.</w:t>
      </w:r>
    </w:p>
    <w:p w14:paraId="5B48E224" w14:textId="77777777" w:rsidR="00EB73F5" w:rsidRPr="00EB73F5" w:rsidRDefault="00EB73F5" w:rsidP="00EB73F5">
      <w:pPr>
        <w:pStyle w:val="EndNoteBibliography"/>
        <w:spacing w:after="0"/>
        <w:ind w:left="720" w:hanging="720"/>
      </w:pPr>
      <w:r w:rsidRPr="00EB73F5">
        <w:t xml:space="preserve">Smith P.A. &amp; Gaston A.J. 2012. Environmental variation and the demography and diet of thick-billed murres. </w:t>
      </w:r>
      <w:r w:rsidRPr="00EB73F5">
        <w:rPr>
          <w:i/>
        </w:rPr>
        <w:t>Marine Ecology Progress Series 454</w:t>
      </w:r>
      <w:r w:rsidRPr="00EB73F5">
        <w:t>, 237-249.</w:t>
      </w:r>
    </w:p>
    <w:p w14:paraId="3A21CE64" w14:textId="77777777" w:rsidR="00EB73F5" w:rsidRPr="00EB73F5" w:rsidRDefault="00EB73F5" w:rsidP="00EB73F5">
      <w:pPr>
        <w:pStyle w:val="EndNoteBibliography"/>
        <w:spacing w:after="0"/>
        <w:ind w:left="720" w:hanging="720"/>
      </w:pPr>
      <w:r w:rsidRPr="00EB73F5">
        <w:t xml:space="preserve">Stubben C.J. &amp; Milligan B.G. 2007. Estimating and analyzing demographic models using the </w:t>
      </w:r>
      <w:r w:rsidRPr="00EB73F5">
        <w:rPr>
          <w:i/>
        </w:rPr>
        <w:t xml:space="preserve">popbio </w:t>
      </w:r>
      <w:r w:rsidRPr="00EB73F5">
        <w:t xml:space="preserve">package in R. </w:t>
      </w:r>
      <w:r w:rsidRPr="00EB73F5">
        <w:rPr>
          <w:i/>
        </w:rPr>
        <w:t>Journal of Statistical Software 22</w:t>
      </w:r>
      <w:r w:rsidRPr="00EB73F5">
        <w:t>, 11.</w:t>
      </w:r>
    </w:p>
    <w:p w14:paraId="614722C8" w14:textId="77777777" w:rsidR="00EB73F5" w:rsidRPr="00EB73F5" w:rsidRDefault="00EB73F5" w:rsidP="00EB73F5">
      <w:pPr>
        <w:pStyle w:val="EndNoteBibliography"/>
        <w:spacing w:after="0"/>
        <w:ind w:left="720" w:hanging="720"/>
      </w:pPr>
      <w:r w:rsidRPr="00EB73F5">
        <w:t xml:space="preserve">Wiese F.K. &amp; Robertson G.J. 2004. Assessing seabird mortality from chronic oil discharges at sea. </w:t>
      </w:r>
      <w:r w:rsidRPr="00EB73F5">
        <w:rPr>
          <w:i/>
        </w:rPr>
        <w:t>Journal of Wildlife Management 68</w:t>
      </w:r>
      <w:r w:rsidRPr="00EB73F5">
        <w:t>, 627-638.</w:t>
      </w:r>
    </w:p>
    <w:p w14:paraId="4DB673D7" w14:textId="77777777" w:rsidR="00EB73F5" w:rsidRPr="00EB73F5" w:rsidRDefault="00EB73F5" w:rsidP="00EB73F5">
      <w:pPr>
        <w:pStyle w:val="EndNoteBibliography"/>
        <w:spacing w:after="0"/>
        <w:ind w:left="720" w:hanging="720"/>
      </w:pPr>
      <w:r w:rsidRPr="00EB73F5">
        <w:t xml:space="preserve">Wiese F.K., Robertson G.J. &amp; Gaston A.J. 2004. Impacts of chronic marine oil pollution and the murre hunt in Newfoundland on thick-billed murre </w:t>
      </w:r>
      <w:r w:rsidRPr="00EB73F5">
        <w:rPr>
          <w:i/>
        </w:rPr>
        <w:t>Uria lomvia</w:t>
      </w:r>
      <w:r w:rsidRPr="00EB73F5">
        <w:t xml:space="preserve"> populations in the eastern Canadian Arctic. </w:t>
      </w:r>
      <w:r w:rsidRPr="00EB73F5">
        <w:rPr>
          <w:i/>
        </w:rPr>
        <w:t>Biological Conservation 116</w:t>
      </w:r>
      <w:r w:rsidRPr="00EB73F5">
        <w:t>, 205-216.</w:t>
      </w:r>
    </w:p>
    <w:p w14:paraId="0A754351" w14:textId="77777777" w:rsidR="00EB73F5" w:rsidRPr="00EB73F5" w:rsidRDefault="00EB73F5" w:rsidP="00EB73F5">
      <w:pPr>
        <w:pStyle w:val="EndNoteBibliography"/>
        <w:spacing w:after="0"/>
        <w:ind w:left="720" w:hanging="720"/>
      </w:pPr>
      <w:r w:rsidRPr="00EB73F5">
        <w:t xml:space="preserve">Wiese F.K. &amp; Ryan P.C. 2003. The extent of chronic marine oil pollution in southeastern Newfoundland waters assessed through beached bird surveys 1984-1999. </w:t>
      </w:r>
      <w:r w:rsidRPr="00EB73F5">
        <w:rPr>
          <w:i/>
        </w:rPr>
        <w:t>Marine Pollution Bulletin 46</w:t>
      </w:r>
      <w:r w:rsidRPr="00EB73F5">
        <w:t>, 1090-1101.</w:t>
      </w:r>
    </w:p>
    <w:p w14:paraId="60FE5D7A" w14:textId="130AB3C4" w:rsidR="000962A9" w:rsidRDefault="000962A9" w:rsidP="00EB73F5">
      <w:pPr>
        <w:pStyle w:val="EndNoteBibliography"/>
        <w:ind w:left="720" w:hanging="720"/>
        <w:rPr>
          <w:ins w:id="163" w:author="Robertson,Greg [St. John's]" w:date="2018-04-18T15:21:00Z"/>
        </w:rPr>
      </w:pPr>
      <w:ins w:id="164" w:author="Robertson,Greg [St. John's]" w:date="2018-04-18T15:21:00Z">
        <w:r>
          <w:t>Wilhelm, S. 2017</w:t>
        </w:r>
        <w:r w:rsidRPr="000962A9">
          <w:t xml:space="preserve"> CWS: Waterbird colony database (Atlantic region). Version 1. In OBIS Canada Digital Collections. Bedford Institute of Oceanography, Dartmouth, NS, Canada. Published by OBIS, Digital</w:t>
        </w:r>
      </w:ins>
      <w:ins w:id="165" w:author="Robertson,Greg [St. John's]" w:date="2018-04-18T15:22:00Z">
        <w:r>
          <w:t>.</w:t>
        </w:r>
      </w:ins>
      <w:ins w:id="166" w:author="Robertson,Greg [St. John's]" w:date="2018-04-18T15:21:00Z">
        <w:r w:rsidRPr="000962A9">
          <w:t xml:space="preserve"> </w:t>
        </w:r>
      </w:ins>
      <w:ins w:id="167" w:author="Robertson,Greg [St. John's]" w:date="2018-04-18T15:22:00Z">
        <w:r w:rsidRPr="000962A9">
          <w:t>http://ipt.iobis.org/obiscanada/resource?r=cws_atlantic_colonydbase</w:t>
        </w:r>
      </w:ins>
      <w:ins w:id="168" w:author="Robertson,Greg [St. John's]" w:date="2018-04-18T15:21:00Z">
        <w:r w:rsidRPr="000962A9">
          <w:t>. Accessed on</w:t>
        </w:r>
        <w:r>
          <w:t xml:space="preserve"> 18 April 2018</w:t>
        </w:r>
      </w:ins>
    </w:p>
    <w:p w14:paraId="26FD808A" w14:textId="77777777" w:rsidR="00EB73F5" w:rsidRPr="00EB73F5" w:rsidRDefault="00EB73F5" w:rsidP="00EB73F5">
      <w:pPr>
        <w:pStyle w:val="EndNoteBibliography"/>
        <w:ind w:left="720" w:hanging="720"/>
      </w:pPr>
      <w:r w:rsidRPr="00EB73F5">
        <w:t xml:space="preserve">Wilhelm S.I., Gilliland S.G., Robertson G.J., Ryan P.C. &amp; Elliot R.D. 2008. Development and validation of a wing key to improve harvest management of alcids in the Northwest Atlantic. </w:t>
      </w:r>
      <w:r w:rsidRPr="00EB73F5">
        <w:rPr>
          <w:i/>
        </w:rPr>
        <w:t>Journal of Wildlife Management 72</w:t>
      </w:r>
      <w:r w:rsidRPr="00EB73F5">
        <w:t>, 1026-1034.</w:t>
      </w:r>
    </w:p>
    <w:p w14:paraId="7C69E21E" w14:textId="66D57BDB" w:rsidR="0033502D" w:rsidRPr="00B20897" w:rsidRDefault="00533017" w:rsidP="00DD1F4C">
      <w:r w:rsidRPr="00B20897">
        <w:fldChar w:fldCharType="end"/>
      </w:r>
    </w:p>
    <w:p w14:paraId="05148E77" w14:textId="77777777" w:rsidR="0033502D" w:rsidRPr="00B20897" w:rsidRDefault="0033502D">
      <w:r w:rsidRPr="00B20897">
        <w:br w:type="page"/>
      </w:r>
    </w:p>
    <w:p w14:paraId="00AA1E8F" w14:textId="77777777" w:rsidR="00E73A5D" w:rsidRPr="00B20897" w:rsidRDefault="00E73A5D" w:rsidP="00E73A5D">
      <w:pPr>
        <w:pStyle w:val="Heading2"/>
      </w:pPr>
      <w:r w:rsidRPr="00B20897">
        <w:lastRenderedPageBreak/>
        <w:t>Tables</w:t>
      </w:r>
    </w:p>
    <w:p w14:paraId="196317B0" w14:textId="77777777" w:rsidR="00E73A5D" w:rsidRPr="00B20897" w:rsidRDefault="00E73A5D" w:rsidP="00E73A5D">
      <w:r w:rsidRPr="00B20897">
        <w:t xml:space="preserve">Table 1. Values (mean and </w:t>
      </w:r>
      <w:r w:rsidR="00713FCA" w:rsidRPr="00B20897">
        <w:t>standard</w:t>
      </w:r>
      <w:r w:rsidRPr="00B20897">
        <w:t xml:space="preserve"> error) of demographic parameters used in the population model.</w:t>
      </w:r>
      <w:r w:rsidR="00E55D15" w:rsidRPr="00B20897">
        <w:t xml:space="preserve"> For </w:t>
      </w:r>
      <w:r w:rsidR="00E55D15" w:rsidRPr="00B20897">
        <w:rPr>
          <w:i/>
        </w:rPr>
        <w:t>S</w:t>
      </w:r>
      <w:r w:rsidR="00E55D15" w:rsidRPr="00B20897">
        <w:rPr>
          <w:i/>
          <w:vertAlign w:val="subscript"/>
        </w:rPr>
        <w:t>0</w:t>
      </w:r>
      <w:r w:rsidR="00E55D15" w:rsidRPr="00B20897">
        <w:t>, we sampled from the empirical distribution (which was very flat) rather than using a specified standard error.</w:t>
      </w:r>
      <w:r w:rsidR="00385519" w:rsidRPr="00B20897">
        <w:t xml:space="preserve"> Mean values used in the more pessimistic scenario are shown in brackets.</w:t>
      </w:r>
    </w:p>
    <w:tbl>
      <w:tblPr>
        <w:tblStyle w:val="TableGrid"/>
        <w:tblW w:w="9493" w:type="dxa"/>
        <w:tblLook w:val="04A0" w:firstRow="1" w:lastRow="0" w:firstColumn="1" w:lastColumn="0" w:noHBand="0" w:noVBand="1"/>
      </w:tblPr>
      <w:tblGrid>
        <w:gridCol w:w="690"/>
        <w:gridCol w:w="2991"/>
        <w:gridCol w:w="992"/>
        <w:gridCol w:w="3119"/>
        <w:gridCol w:w="1701"/>
      </w:tblGrid>
      <w:tr w:rsidR="00F21292" w:rsidRPr="00B20897" w14:paraId="222EE69D" w14:textId="77777777" w:rsidTr="00151477">
        <w:tc>
          <w:tcPr>
            <w:tcW w:w="690" w:type="dxa"/>
          </w:tcPr>
          <w:p w14:paraId="09907636" w14:textId="77777777" w:rsidR="00E73A5D" w:rsidRPr="00B20897" w:rsidRDefault="00E73A5D" w:rsidP="00E73A5D">
            <w:r w:rsidRPr="00B20897">
              <w:t>Label</w:t>
            </w:r>
          </w:p>
        </w:tc>
        <w:tc>
          <w:tcPr>
            <w:tcW w:w="2991" w:type="dxa"/>
          </w:tcPr>
          <w:p w14:paraId="0613A83C" w14:textId="77777777" w:rsidR="00E73A5D" w:rsidRPr="00B20897" w:rsidRDefault="00F21292" w:rsidP="00E73A5D">
            <w:r w:rsidRPr="00B20897">
              <w:t>Parameter</w:t>
            </w:r>
          </w:p>
        </w:tc>
        <w:tc>
          <w:tcPr>
            <w:tcW w:w="992" w:type="dxa"/>
          </w:tcPr>
          <w:p w14:paraId="3B29C0E1" w14:textId="77777777" w:rsidR="00E73A5D" w:rsidRPr="00B20897" w:rsidRDefault="00F21292" w:rsidP="00E73A5D">
            <w:r w:rsidRPr="00B20897">
              <w:t>Mean</w:t>
            </w:r>
          </w:p>
        </w:tc>
        <w:tc>
          <w:tcPr>
            <w:tcW w:w="3119" w:type="dxa"/>
          </w:tcPr>
          <w:p w14:paraId="4BD946F9" w14:textId="77777777" w:rsidR="00E73A5D" w:rsidRPr="00B20897" w:rsidRDefault="00713FCA" w:rsidP="00E73A5D">
            <w:r w:rsidRPr="00B20897">
              <w:t>Standard</w:t>
            </w:r>
            <w:r w:rsidR="00F21292" w:rsidRPr="00B20897">
              <w:t xml:space="preserve"> error</w:t>
            </w:r>
          </w:p>
        </w:tc>
        <w:tc>
          <w:tcPr>
            <w:tcW w:w="1701" w:type="dxa"/>
          </w:tcPr>
          <w:p w14:paraId="6984AEB3" w14:textId="77777777" w:rsidR="00E73A5D" w:rsidRPr="00B20897" w:rsidRDefault="00F21292" w:rsidP="00E73A5D">
            <w:r w:rsidRPr="00B20897">
              <w:t>Source</w:t>
            </w:r>
          </w:p>
        </w:tc>
      </w:tr>
      <w:tr w:rsidR="00F21292" w:rsidRPr="00B20897" w14:paraId="5BB1D1BD" w14:textId="77777777" w:rsidTr="00151477">
        <w:tc>
          <w:tcPr>
            <w:tcW w:w="690" w:type="dxa"/>
          </w:tcPr>
          <w:p w14:paraId="7C51E9DA" w14:textId="77777777" w:rsidR="00E73A5D" w:rsidRPr="00B20897" w:rsidRDefault="00F21292" w:rsidP="00E73A5D">
            <w:pPr>
              <w:rPr>
                <w:i/>
                <w:vertAlign w:val="subscript"/>
              </w:rPr>
            </w:pPr>
            <w:r w:rsidRPr="00B20897">
              <w:rPr>
                <w:i/>
              </w:rPr>
              <w:t>S</w:t>
            </w:r>
            <w:r w:rsidRPr="00B20897">
              <w:rPr>
                <w:i/>
                <w:vertAlign w:val="subscript"/>
              </w:rPr>
              <w:t>0</w:t>
            </w:r>
          </w:p>
        </w:tc>
        <w:tc>
          <w:tcPr>
            <w:tcW w:w="2991" w:type="dxa"/>
          </w:tcPr>
          <w:p w14:paraId="6D8541B6" w14:textId="77777777" w:rsidR="00E73A5D" w:rsidRPr="00B20897" w:rsidRDefault="00F21292" w:rsidP="00E73A5D">
            <w:r w:rsidRPr="00B20897">
              <w:t>First-year survival</w:t>
            </w:r>
          </w:p>
        </w:tc>
        <w:tc>
          <w:tcPr>
            <w:tcW w:w="992" w:type="dxa"/>
          </w:tcPr>
          <w:p w14:paraId="2C36C427" w14:textId="77777777" w:rsidR="00E73A5D" w:rsidRPr="00B20897" w:rsidRDefault="00F21292" w:rsidP="00713FCA">
            <w:pPr>
              <w:jc w:val="right"/>
            </w:pPr>
            <w:r w:rsidRPr="00B20897">
              <w:t>0.56</w:t>
            </w:r>
          </w:p>
        </w:tc>
        <w:tc>
          <w:tcPr>
            <w:tcW w:w="3119" w:type="dxa"/>
          </w:tcPr>
          <w:p w14:paraId="4C0FC856" w14:textId="77777777" w:rsidR="00E73A5D" w:rsidRPr="00B20897" w:rsidRDefault="00F21292" w:rsidP="00713FCA">
            <w:pPr>
              <w:jc w:val="right"/>
            </w:pPr>
            <w:r w:rsidRPr="00B20897">
              <w:t>[0.4</w:t>
            </w:r>
            <w:r w:rsidR="00911A3D" w:rsidRPr="00B20897">
              <w:t>0</w:t>
            </w:r>
            <w:r w:rsidRPr="00B20897">
              <w:t>, 0.31, 0.52, 0.91, 0.3</w:t>
            </w:r>
            <w:r w:rsidR="00911A3D" w:rsidRPr="00B20897">
              <w:t>0</w:t>
            </w:r>
            <w:r w:rsidRPr="00B20897">
              <w:t>, 0.55, 0.35, 0.33, 0.85, 0.86, 0.67, 0.77, 0.52, 0.73, 0.75, 0.67, 0.67, 0.45, 0.38]</w:t>
            </w:r>
          </w:p>
        </w:tc>
        <w:tc>
          <w:tcPr>
            <w:tcW w:w="1701" w:type="dxa"/>
          </w:tcPr>
          <w:p w14:paraId="14855F9D" w14:textId="007C71EB" w:rsidR="00E73A5D" w:rsidRPr="00B20897" w:rsidRDefault="00F21292" w:rsidP="00531366">
            <w:r w:rsidRPr="00B20897">
              <w:fldChar w:fldCharType="begin"/>
            </w:r>
            <w:r w:rsidR="00531366" w:rsidRPr="00B20897">
              <w:instrText xml:space="preserve"> ADDIN EN.CITE &lt;EndNote&gt;&lt;Cite&gt;&lt;Author&gt;Harris&lt;/Author&gt;&lt;Year&gt;2007&lt;/Year&gt;&lt;RecNum&gt;906&lt;/RecNum&gt;&lt;DisplayText&gt;(Harris et al. 2007)&lt;/DisplayText&gt;&lt;record&gt;&lt;rec-number&gt;906&lt;/rec-number&gt;&lt;foreign-keys&gt;&lt;key app="EN" db-id="zxv5292pa9rrxke50fbvee0mawdetre09e25" timestamp="0"&gt;906&lt;/key&gt;&lt;/foreign-keys&gt;&lt;ref-type name="Journal Article"&gt;17&lt;/ref-type&gt;&lt;contributors&gt;&lt;authors&gt;&lt;author&gt;Harris,M.P.&lt;/author&gt;&lt;author&gt; Frederiksen,M.&lt;/author&gt;&lt;author&gt; Wanless,S.&lt;/author&gt;&lt;/authors&gt;&lt;/contributors&gt;&lt;titles&gt;&lt;title&gt;&lt;style face="normal" font="default" size="100%"&gt;Within- and between-year variation in the juvenile survival of Common Guillemots &lt;/style&gt;&lt;style face="italic" font="default" size="100%"&gt;Uria aalge&lt;/style&gt;&lt;/title&gt;&lt;secondary-title&gt;&lt;style face="normal" font="System" size="100%"&gt;Ibis&lt;/style&gt;&lt;/secondary-title&gt;&lt;/titles&gt;&lt;periodical&gt;&lt;full-title&gt;Ibis&lt;/full-title&gt;&lt;/periodical&gt;&lt;pages&gt;472-481&lt;/pages&gt;&lt;volume&gt;149&lt;/volume&gt;&lt;keywords&gt;&lt;keyword&gt;Survival&lt;/keyword&gt;&lt;keyword&gt;Uria aalge&lt;/keyword&gt;&lt;keyword&gt;Uria aalge Juvenile survival&lt;/keyword&gt;&lt;/keywords&gt;&lt;dates&gt;&lt;year&gt;2007&lt;/year&gt;&lt;/dates&gt;&lt;urls&gt;&lt;/urls&gt;&lt;/record&gt;&lt;/Cite&gt;&lt;/EndNote&gt;</w:instrText>
            </w:r>
            <w:r w:rsidRPr="00B20897">
              <w:fldChar w:fldCharType="separate"/>
            </w:r>
            <w:r w:rsidRPr="00B20897">
              <w:rPr>
                <w:noProof/>
              </w:rPr>
              <w:t>(Harris et al. 2007)</w:t>
            </w:r>
            <w:r w:rsidRPr="00B20897">
              <w:fldChar w:fldCharType="end"/>
            </w:r>
          </w:p>
        </w:tc>
      </w:tr>
      <w:tr w:rsidR="00F21292" w:rsidRPr="00B20897" w14:paraId="331AA3BE" w14:textId="77777777" w:rsidTr="00151477">
        <w:tc>
          <w:tcPr>
            <w:tcW w:w="690" w:type="dxa"/>
          </w:tcPr>
          <w:p w14:paraId="4FC83958" w14:textId="77777777" w:rsidR="00E73A5D" w:rsidRPr="00B20897" w:rsidRDefault="00911A3D" w:rsidP="00E73A5D">
            <w:pPr>
              <w:rPr>
                <w:i/>
                <w:vertAlign w:val="subscript"/>
              </w:rPr>
            </w:pPr>
            <w:r w:rsidRPr="00B20897">
              <w:rPr>
                <w:i/>
              </w:rPr>
              <w:t>S</w:t>
            </w:r>
            <w:r w:rsidRPr="00B20897">
              <w:rPr>
                <w:i/>
                <w:vertAlign w:val="subscript"/>
              </w:rPr>
              <w:t>1</w:t>
            </w:r>
          </w:p>
        </w:tc>
        <w:tc>
          <w:tcPr>
            <w:tcW w:w="2991" w:type="dxa"/>
          </w:tcPr>
          <w:p w14:paraId="4F4CBE35" w14:textId="77777777" w:rsidR="00E73A5D" w:rsidRPr="00B20897" w:rsidRDefault="00911A3D" w:rsidP="00E73A5D">
            <w:r w:rsidRPr="00B20897">
              <w:t>Second-year survival</w:t>
            </w:r>
          </w:p>
        </w:tc>
        <w:tc>
          <w:tcPr>
            <w:tcW w:w="992" w:type="dxa"/>
          </w:tcPr>
          <w:p w14:paraId="4E29DDE8" w14:textId="77777777" w:rsidR="00E73A5D" w:rsidRPr="00B20897" w:rsidRDefault="00911A3D" w:rsidP="00713FCA">
            <w:pPr>
              <w:jc w:val="right"/>
            </w:pPr>
            <w:r w:rsidRPr="00B20897">
              <w:t>0.79</w:t>
            </w:r>
            <w:r w:rsidR="00385519" w:rsidRPr="00B20897">
              <w:t xml:space="preserve"> (0.75)</w:t>
            </w:r>
          </w:p>
        </w:tc>
        <w:tc>
          <w:tcPr>
            <w:tcW w:w="3119" w:type="dxa"/>
          </w:tcPr>
          <w:p w14:paraId="3732E147" w14:textId="77777777" w:rsidR="00E73A5D" w:rsidRPr="00B20897" w:rsidRDefault="00911A3D" w:rsidP="00713FCA">
            <w:pPr>
              <w:jc w:val="right"/>
            </w:pPr>
            <w:r w:rsidRPr="00B20897">
              <w:t>0.033</w:t>
            </w:r>
          </w:p>
        </w:tc>
        <w:tc>
          <w:tcPr>
            <w:tcW w:w="1701" w:type="dxa"/>
          </w:tcPr>
          <w:p w14:paraId="35F92C06" w14:textId="18999EED" w:rsidR="00E73A5D" w:rsidRPr="00B20897" w:rsidRDefault="00911A3D" w:rsidP="00531366">
            <w:r w:rsidRPr="00B20897">
              <w:fldChar w:fldCharType="begin"/>
            </w:r>
            <w:r w:rsidR="00531366" w:rsidRPr="00B20897">
              <w:instrText xml:space="preserve"> ADDIN EN.CITE &lt;EndNote&gt;&lt;Cite&gt;&lt;Author&gt;Harris&lt;/Author&gt;&lt;Year&gt;2007&lt;/Year&gt;&lt;RecNum&gt;906&lt;/RecNum&gt;&lt;Suffix&gt;`, standard error assumed&lt;/Suffix&gt;&lt;DisplayText&gt;(Harris et al. 2007: , standard error assumed)&lt;/DisplayText&gt;&lt;record&gt;&lt;rec-number&gt;906&lt;/rec-number&gt;&lt;foreign-keys&gt;&lt;key app="EN" db-id="zxv5292pa9rrxke50fbvee0mawdetre09e25" timestamp="0"&gt;906&lt;/key&gt;&lt;/foreign-keys&gt;&lt;ref-type name="Journal Article"&gt;17&lt;/ref-type&gt;&lt;contributors&gt;&lt;authors&gt;&lt;author&gt;Harris,M.P.&lt;/author&gt;&lt;author&gt; Frederiksen,M.&lt;/author&gt;&lt;author&gt; Wanless,S.&lt;/author&gt;&lt;/authors&gt;&lt;/contributors&gt;&lt;titles&gt;&lt;title&gt;&lt;style face="normal" font="default" size="100%"&gt;Within- and between-year variation in the juvenile survival of Common Guillemots &lt;/style&gt;&lt;style face="italic" font="default" size="100%"&gt;Uria aalge&lt;/style&gt;&lt;/title&gt;&lt;secondary-title&gt;&lt;style face="normal" font="System" size="100%"&gt;Ibis&lt;/style&gt;&lt;/secondary-title&gt;&lt;/titles&gt;&lt;periodical&gt;&lt;full-title&gt;Ibis&lt;/full-title&gt;&lt;/periodical&gt;&lt;pages&gt;472-481&lt;/pages&gt;&lt;volume&gt;149&lt;/volume&gt;&lt;keywords&gt;&lt;keyword&gt;Survival&lt;/keyword&gt;&lt;keyword&gt;Uria aalge&lt;/keyword&gt;&lt;keyword&gt;Uria aalge Juvenile survival&lt;/keyword&gt;&lt;/keywords&gt;&lt;dates&gt;&lt;year&gt;2007&lt;/year&gt;&lt;/dates&gt;&lt;urls&gt;&lt;/urls&gt;&lt;/record&gt;&lt;/Cite&gt;&lt;/EndNote&gt;</w:instrText>
            </w:r>
            <w:r w:rsidRPr="00B20897">
              <w:fldChar w:fldCharType="separate"/>
            </w:r>
            <w:r w:rsidR="00CA6D12" w:rsidRPr="00B20897">
              <w:rPr>
                <w:noProof/>
              </w:rPr>
              <w:t>(Harris et al. 2007: , standard error assumed)</w:t>
            </w:r>
            <w:r w:rsidRPr="00B20897">
              <w:fldChar w:fldCharType="end"/>
            </w:r>
          </w:p>
        </w:tc>
      </w:tr>
      <w:tr w:rsidR="00F21292" w:rsidRPr="00B20897" w14:paraId="49FBBAFD" w14:textId="77777777" w:rsidTr="00151477">
        <w:tc>
          <w:tcPr>
            <w:tcW w:w="690" w:type="dxa"/>
          </w:tcPr>
          <w:p w14:paraId="20088764" w14:textId="77777777" w:rsidR="00E73A5D" w:rsidRPr="00B20897" w:rsidRDefault="00911A3D" w:rsidP="00E73A5D">
            <w:pPr>
              <w:rPr>
                <w:i/>
                <w:vertAlign w:val="subscript"/>
              </w:rPr>
            </w:pPr>
            <w:r w:rsidRPr="00B20897">
              <w:rPr>
                <w:i/>
              </w:rPr>
              <w:t>S</w:t>
            </w:r>
            <w:r w:rsidRPr="00B20897">
              <w:rPr>
                <w:i/>
                <w:vertAlign w:val="subscript"/>
              </w:rPr>
              <w:t>2</w:t>
            </w:r>
          </w:p>
        </w:tc>
        <w:tc>
          <w:tcPr>
            <w:tcW w:w="2991" w:type="dxa"/>
          </w:tcPr>
          <w:p w14:paraId="023ED93B" w14:textId="77777777" w:rsidR="00E73A5D" w:rsidRPr="00B20897" w:rsidRDefault="00911A3D" w:rsidP="00E73A5D">
            <w:r w:rsidRPr="00B20897">
              <w:t>Third-year survival</w:t>
            </w:r>
          </w:p>
        </w:tc>
        <w:tc>
          <w:tcPr>
            <w:tcW w:w="992" w:type="dxa"/>
          </w:tcPr>
          <w:p w14:paraId="40204E00" w14:textId="77777777" w:rsidR="00E73A5D" w:rsidRPr="00B20897" w:rsidRDefault="00911A3D" w:rsidP="00713FCA">
            <w:pPr>
              <w:jc w:val="right"/>
            </w:pPr>
            <w:r w:rsidRPr="00B20897">
              <w:t>0.92</w:t>
            </w:r>
            <w:r w:rsidR="00385519" w:rsidRPr="00B20897">
              <w:t xml:space="preserve"> (0.85)</w:t>
            </w:r>
          </w:p>
        </w:tc>
        <w:tc>
          <w:tcPr>
            <w:tcW w:w="3119" w:type="dxa"/>
          </w:tcPr>
          <w:p w14:paraId="325D3E3B" w14:textId="77777777" w:rsidR="00E73A5D" w:rsidRPr="00B20897" w:rsidRDefault="00911A3D" w:rsidP="00713FCA">
            <w:pPr>
              <w:jc w:val="right"/>
            </w:pPr>
            <w:r w:rsidRPr="00B20897">
              <w:t>0.033</w:t>
            </w:r>
          </w:p>
        </w:tc>
        <w:tc>
          <w:tcPr>
            <w:tcW w:w="1701" w:type="dxa"/>
          </w:tcPr>
          <w:p w14:paraId="3E291AF3" w14:textId="045AE687" w:rsidR="00E73A5D" w:rsidRPr="00B20897" w:rsidRDefault="00911A3D" w:rsidP="00531366">
            <w:r w:rsidRPr="00B20897">
              <w:fldChar w:fldCharType="begin"/>
            </w:r>
            <w:r w:rsidR="00531366" w:rsidRPr="00B20897">
              <w:instrText xml:space="preserve"> ADDIN EN.CITE &lt;EndNote&gt;&lt;Cite&gt;&lt;Author&gt;Harris&lt;/Author&gt;&lt;Year&gt;2007&lt;/Year&gt;&lt;RecNum&gt;906&lt;/RecNum&gt;&lt;Suffix&gt;`, standard error assumed&lt;/Suffix&gt;&lt;DisplayText&gt;(Harris et al. 2007: , standard error assumed)&lt;/DisplayText&gt;&lt;record&gt;&lt;rec-number&gt;906&lt;/rec-number&gt;&lt;foreign-keys&gt;&lt;key app="EN" db-id="zxv5292pa9rrxke50fbvee0mawdetre09e25" timestamp="0"&gt;906&lt;/key&gt;&lt;/foreign-keys&gt;&lt;ref-type name="Journal Article"&gt;17&lt;/ref-type&gt;&lt;contributors&gt;&lt;authors&gt;&lt;author&gt;Harris,M.P.&lt;/author&gt;&lt;author&gt; Frederiksen,M.&lt;/author&gt;&lt;author&gt; Wanless,S.&lt;/author&gt;&lt;/authors&gt;&lt;/contributors&gt;&lt;titles&gt;&lt;title&gt;&lt;style face="normal" font="default" size="100%"&gt;Within- and between-year variation in the juvenile survival of Common Guillemots &lt;/style&gt;&lt;style face="italic" font="default" size="100%"&gt;Uria aalge&lt;/style&gt;&lt;/title&gt;&lt;secondary-title&gt;&lt;style face="normal" font="System" size="100%"&gt;Ibis&lt;/style&gt;&lt;/secondary-title&gt;&lt;/titles&gt;&lt;periodical&gt;&lt;full-title&gt;Ibis&lt;/full-title&gt;&lt;/periodical&gt;&lt;pages&gt;472-481&lt;/pages&gt;&lt;volume&gt;149&lt;/volume&gt;&lt;keywords&gt;&lt;keyword&gt;Survival&lt;/keyword&gt;&lt;keyword&gt;Uria aalge&lt;/keyword&gt;&lt;keyword&gt;Uria aalge Juvenile survival&lt;/keyword&gt;&lt;/keywords&gt;&lt;dates&gt;&lt;year&gt;2007&lt;/year&gt;&lt;/dates&gt;&lt;urls&gt;&lt;/urls&gt;&lt;/record&gt;&lt;/Cite&gt;&lt;/EndNote&gt;</w:instrText>
            </w:r>
            <w:r w:rsidRPr="00B20897">
              <w:fldChar w:fldCharType="separate"/>
            </w:r>
            <w:r w:rsidR="00CA6D12" w:rsidRPr="00B20897">
              <w:rPr>
                <w:noProof/>
              </w:rPr>
              <w:t>(Harris et al. 2007: , standard error assumed)</w:t>
            </w:r>
            <w:r w:rsidRPr="00B20897">
              <w:fldChar w:fldCharType="end"/>
            </w:r>
          </w:p>
        </w:tc>
      </w:tr>
      <w:tr w:rsidR="00F21292" w:rsidRPr="0078694C" w14:paraId="2F3AFB37" w14:textId="77777777" w:rsidTr="00151477">
        <w:tc>
          <w:tcPr>
            <w:tcW w:w="690" w:type="dxa"/>
          </w:tcPr>
          <w:p w14:paraId="5941462A" w14:textId="77777777" w:rsidR="00E73A5D" w:rsidRPr="00B20897" w:rsidRDefault="00911A3D" w:rsidP="00E73A5D">
            <w:pPr>
              <w:rPr>
                <w:i/>
                <w:vertAlign w:val="subscript"/>
              </w:rPr>
            </w:pPr>
            <w:r w:rsidRPr="00B20897">
              <w:rPr>
                <w:i/>
              </w:rPr>
              <w:t>S</w:t>
            </w:r>
            <w:r w:rsidRPr="00B20897">
              <w:rPr>
                <w:i/>
                <w:vertAlign w:val="subscript"/>
              </w:rPr>
              <w:t>a</w:t>
            </w:r>
          </w:p>
        </w:tc>
        <w:tc>
          <w:tcPr>
            <w:tcW w:w="2991" w:type="dxa"/>
          </w:tcPr>
          <w:p w14:paraId="382D9353" w14:textId="77777777" w:rsidR="00E73A5D" w:rsidRPr="00B20897" w:rsidRDefault="00911A3D" w:rsidP="00E73A5D">
            <w:r w:rsidRPr="00B20897">
              <w:t>Adult survival</w:t>
            </w:r>
          </w:p>
        </w:tc>
        <w:tc>
          <w:tcPr>
            <w:tcW w:w="992" w:type="dxa"/>
          </w:tcPr>
          <w:p w14:paraId="4779975E" w14:textId="77777777" w:rsidR="00E73A5D" w:rsidRPr="00B20897" w:rsidRDefault="00911A3D" w:rsidP="00713FCA">
            <w:pPr>
              <w:jc w:val="right"/>
            </w:pPr>
            <w:r w:rsidRPr="00B20897">
              <w:t>0.95</w:t>
            </w:r>
            <w:r w:rsidR="00385519" w:rsidRPr="00B20897">
              <w:t xml:space="preserve"> (0.90)</w:t>
            </w:r>
          </w:p>
        </w:tc>
        <w:tc>
          <w:tcPr>
            <w:tcW w:w="3119" w:type="dxa"/>
          </w:tcPr>
          <w:p w14:paraId="1EB0BE2D" w14:textId="77777777" w:rsidR="00E73A5D" w:rsidRPr="00B20897" w:rsidRDefault="00911A3D" w:rsidP="00713FCA">
            <w:pPr>
              <w:jc w:val="right"/>
            </w:pPr>
            <w:r w:rsidRPr="00B20897">
              <w:t>0.033</w:t>
            </w:r>
          </w:p>
        </w:tc>
        <w:tc>
          <w:tcPr>
            <w:tcW w:w="1701" w:type="dxa"/>
          </w:tcPr>
          <w:p w14:paraId="7D7C93B1" w14:textId="340F7626" w:rsidR="00E73A5D" w:rsidRPr="0073237D" w:rsidRDefault="00911A3D" w:rsidP="00531366">
            <w:pPr>
              <w:rPr>
                <w:lang w:val="da-DK"/>
              </w:rPr>
            </w:pPr>
            <w:r w:rsidRPr="00B20897">
              <w:fldChar w:fldCharType="begin">
                <w:fldData xml:space="preserve">PEVuZE5vdGU+PENpdGU+PEF1dGhvcj5TbWl0aDwvQXV0aG9yPjxZZWFyPjIwMTI8L1llYXI+PFJl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</w:fldData>
              </w:fldChar>
            </w:r>
            <w:r w:rsidR="00531366" w:rsidRPr="0073237D">
              <w:rPr>
                <w:lang w:val="da-DK"/>
              </w:rPr>
              <w:instrText xml:space="preserve"> ADDIN EN.CITE </w:instrText>
            </w:r>
            <w:r w:rsidR="00531366" w:rsidRPr="00B20897">
              <w:fldChar w:fldCharType="begin">
                <w:fldData xml:space="preserve">PEVuZE5vdGU+PENpdGU+PEF1dGhvcj5TbWl0aDwvQXV0aG9yPjxZZWFyPjIwMTI8L1llYXI+PFJl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</w:fldData>
              </w:fldChar>
            </w:r>
            <w:r w:rsidR="00531366" w:rsidRPr="0073237D">
              <w:rPr>
                <w:lang w:val="da-DK"/>
              </w:rPr>
              <w:instrText xml:space="preserve"> ADDIN EN.CITE.DATA </w:instrText>
            </w:r>
            <w:r w:rsidR="00531366" w:rsidRPr="00B20897">
              <w:fldChar w:fldCharType="end"/>
            </w:r>
            <w:r w:rsidRPr="00B20897">
              <w:fldChar w:fldCharType="separate"/>
            </w:r>
            <w:r w:rsidR="002405A3" w:rsidRPr="0073237D">
              <w:rPr>
                <w:noProof/>
                <w:lang w:val="da-DK"/>
              </w:rPr>
              <w:t>(Wiese et al. 2004; Smith &amp; Gaston 2012)</w:t>
            </w:r>
            <w:r w:rsidRPr="00B20897">
              <w:fldChar w:fldCharType="end"/>
            </w:r>
          </w:p>
        </w:tc>
      </w:tr>
      <w:tr w:rsidR="00F21292" w:rsidRPr="00B20897" w14:paraId="547A55D0" w14:textId="77777777" w:rsidTr="00151477">
        <w:tc>
          <w:tcPr>
            <w:tcW w:w="690" w:type="dxa"/>
          </w:tcPr>
          <w:p w14:paraId="04C44806" w14:textId="77777777" w:rsidR="00E73A5D" w:rsidRPr="00B20897" w:rsidRDefault="00151477" w:rsidP="00E73A5D">
            <w:pPr>
              <w:rPr>
                <w:i/>
                <w:vertAlign w:val="subscript"/>
              </w:rPr>
            </w:pPr>
            <w:r w:rsidRPr="00B20897">
              <w:rPr>
                <w:i/>
              </w:rPr>
              <w:t>Pb</w:t>
            </w:r>
            <w:r w:rsidRPr="00B20897">
              <w:rPr>
                <w:i/>
                <w:vertAlign w:val="subscript"/>
              </w:rPr>
              <w:t>3</w:t>
            </w:r>
          </w:p>
        </w:tc>
        <w:tc>
          <w:tcPr>
            <w:tcW w:w="2991" w:type="dxa"/>
          </w:tcPr>
          <w:p w14:paraId="790BB5E3" w14:textId="77777777" w:rsidR="00E73A5D" w:rsidRPr="00B20897" w:rsidRDefault="00151477" w:rsidP="00E73A5D">
            <w:r w:rsidRPr="00B20897">
              <w:t>Proportion of 3-year-olds breeding</w:t>
            </w:r>
          </w:p>
        </w:tc>
        <w:tc>
          <w:tcPr>
            <w:tcW w:w="992" w:type="dxa"/>
          </w:tcPr>
          <w:p w14:paraId="514DD002" w14:textId="77777777" w:rsidR="00E73A5D" w:rsidRPr="00B20897" w:rsidRDefault="00151477" w:rsidP="00713FCA">
            <w:pPr>
              <w:jc w:val="right"/>
            </w:pPr>
            <w:r w:rsidRPr="00B20897">
              <w:t>0.025</w:t>
            </w:r>
          </w:p>
        </w:tc>
        <w:tc>
          <w:tcPr>
            <w:tcW w:w="3119" w:type="dxa"/>
          </w:tcPr>
          <w:p w14:paraId="3131B106" w14:textId="77777777" w:rsidR="00E73A5D" w:rsidRPr="00B20897" w:rsidRDefault="00151477" w:rsidP="00713FCA">
            <w:pPr>
              <w:jc w:val="right"/>
            </w:pPr>
            <w:r w:rsidRPr="00B20897">
              <w:t>-</w:t>
            </w:r>
          </w:p>
        </w:tc>
        <w:tc>
          <w:tcPr>
            <w:tcW w:w="1701" w:type="dxa"/>
          </w:tcPr>
          <w:p w14:paraId="5A60F3EB" w14:textId="2365C0FB" w:rsidR="00E73A5D" w:rsidRPr="00B20897" w:rsidRDefault="00151477" w:rsidP="00531366">
            <w:r w:rsidRPr="00B20897">
              <w:fldChar w:fldCharType="begin"/>
            </w:r>
            <w:r w:rsidR="00531366" w:rsidRPr="00B20897">
              <w:instrText xml:space="preserve"> ADDIN EN.CITE &lt;EndNote&gt;&lt;Cite&gt;&lt;Author&gt;Wiese&lt;/Author&gt;&lt;Year&gt;2004&lt;/Year&gt;&lt;RecNum&gt;1971&lt;/RecNum&gt;&lt;DisplayText&gt;(Wiese et al. 2004)&lt;/DisplayText&gt;&lt;record&gt;&lt;rec-number&gt;1971&lt;/rec-number&gt;&lt;foreign-keys&gt;&lt;key app="EN" db-id="zxv5292pa9rrxke50fbvee0mawdetre09e25" timestamp="0"&gt;1971&lt;/key&gt;&lt;/foreign-keys&gt;&lt;ref-type name="Journal Article"&gt;17&lt;/ref-type&gt;&lt;contributors&gt;&lt;authors&gt;&lt;author&gt;Wiese,F.K.&lt;/author&gt;&lt;author&gt; Robertson,G.J.&lt;/author&gt;&lt;author&gt; Gaston,A.J.&lt;/author&gt;&lt;/authors&gt;&lt;/contributors&gt;&lt;titles&gt;&lt;title&gt;&lt;style face="normal" font="default" size="100%"&gt;Impacts of chronic marine oil pollution and the murre hunt in Newfoundland on thick-billed murre &lt;/style&gt;&lt;style face="italic" font="default" size="100%"&gt;Uria lomvia&lt;/style&gt;&lt;style face="normal" font="default" size="100%"&gt; populations in the eastern Canadian Arctic&lt;/style&gt;&lt;/title&gt;&lt;secondary-title&gt;Biological Conservation&lt;/secondary-title&gt;&lt;/titles&gt;&lt;periodical&gt;&lt;full-title&gt;Biological Conservation&lt;/full-title&gt;&lt;/periodical&gt;&lt;pages&gt;205-216&lt;/pages&gt;&lt;volume&gt;116&lt;/volume&gt;&lt;keywords&gt;&lt;keyword&gt;Pollution&lt;/keyword&gt;&lt;keyword&gt;Uria lomvia&lt;/keyword&gt;&lt;keyword&gt;Uria lomvia Hunting Oil spills Population model&lt;/keyword&gt;&lt;keyword&gt;IMPACTS&lt;/keyword&gt;&lt;keyword&gt;oil pollution&lt;/keyword&gt;&lt;keyword&gt;NEWFOUNDLAND&lt;/keyword&gt;&lt;keyword&gt;thick-billed murre&lt;/keyword&gt;&lt;keyword&gt;URIA-LOMVIA&lt;/keyword&gt;&lt;keyword&gt;POPULATIONS&lt;/keyword&gt;&lt;keyword&gt;POPULATION&lt;/keyword&gt;&lt;/keywords&gt;&lt;dates&gt;&lt;year&gt;2004&lt;/year&gt;&lt;/dates&gt;&lt;urls&gt;&lt;/urls&gt;&lt;electronic-resource-num&gt;10.1016/S0006-3207(03)00191-5&lt;/electronic-resource-num&gt;&lt;/record&gt;&lt;/Cite&gt;&lt;/EndNote&gt;</w:instrText>
            </w:r>
            <w:r w:rsidRPr="00B20897">
              <w:fldChar w:fldCharType="separate"/>
            </w:r>
            <w:r w:rsidRPr="00B20897">
              <w:rPr>
                <w:noProof/>
              </w:rPr>
              <w:t>(Wiese et al. 2004)</w:t>
            </w:r>
            <w:r w:rsidRPr="00B20897">
              <w:fldChar w:fldCharType="end"/>
            </w:r>
          </w:p>
        </w:tc>
      </w:tr>
      <w:tr w:rsidR="00151477" w:rsidRPr="00B20897" w14:paraId="5033D0C7" w14:textId="77777777" w:rsidTr="00151477">
        <w:tc>
          <w:tcPr>
            <w:tcW w:w="690" w:type="dxa"/>
          </w:tcPr>
          <w:p w14:paraId="743AE56D" w14:textId="77777777" w:rsidR="00151477" w:rsidRPr="00B20897" w:rsidRDefault="00151477" w:rsidP="00151477">
            <w:pPr>
              <w:rPr>
                <w:i/>
              </w:rPr>
            </w:pPr>
            <w:r w:rsidRPr="00B20897">
              <w:rPr>
                <w:i/>
              </w:rPr>
              <w:t>Pb</w:t>
            </w:r>
            <w:r w:rsidRPr="00B20897">
              <w:rPr>
                <w:i/>
                <w:vertAlign w:val="subscript"/>
              </w:rPr>
              <w:t>4</w:t>
            </w:r>
          </w:p>
        </w:tc>
        <w:tc>
          <w:tcPr>
            <w:tcW w:w="2991" w:type="dxa"/>
          </w:tcPr>
          <w:p w14:paraId="128070C6" w14:textId="77777777" w:rsidR="00151477" w:rsidRPr="00B20897" w:rsidRDefault="00151477" w:rsidP="00151477">
            <w:r w:rsidRPr="00B20897">
              <w:t>Proportion of 4-year-olds breeding</w:t>
            </w:r>
          </w:p>
        </w:tc>
        <w:tc>
          <w:tcPr>
            <w:tcW w:w="992" w:type="dxa"/>
          </w:tcPr>
          <w:p w14:paraId="64731E3D" w14:textId="77777777" w:rsidR="00151477" w:rsidRPr="00B20897" w:rsidRDefault="00151477" w:rsidP="00151477">
            <w:pPr>
              <w:jc w:val="right"/>
            </w:pPr>
            <w:r w:rsidRPr="00B20897">
              <w:t>0.367</w:t>
            </w:r>
          </w:p>
        </w:tc>
        <w:tc>
          <w:tcPr>
            <w:tcW w:w="3119" w:type="dxa"/>
          </w:tcPr>
          <w:p w14:paraId="2F5C00D9" w14:textId="77777777" w:rsidR="00151477" w:rsidRPr="00B20897" w:rsidRDefault="00151477" w:rsidP="00151477">
            <w:pPr>
              <w:jc w:val="right"/>
            </w:pPr>
            <w:r w:rsidRPr="00B20897">
              <w:t>-</w:t>
            </w:r>
          </w:p>
        </w:tc>
        <w:tc>
          <w:tcPr>
            <w:tcW w:w="1701" w:type="dxa"/>
          </w:tcPr>
          <w:p w14:paraId="779953E1" w14:textId="7F0CF336" w:rsidR="00151477" w:rsidRPr="00B20897" w:rsidRDefault="00151477" w:rsidP="00531366">
            <w:r w:rsidRPr="00B20897">
              <w:fldChar w:fldCharType="begin"/>
            </w:r>
            <w:r w:rsidR="00531366" w:rsidRPr="00B20897">
              <w:instrText xml:space="preserve"> ADDIN EN.CITE &lt;EndNote&gt;&lt;Cite&gt;&lt;Author&gt;Wiese&lt;/Author&gt;&lt;Year&gt;2004&lt;/Year&gt;&lt;RecNum&gt;1971&lt;/RecNum&gt;&lt;DisplayText&gt;(Wiese et al. 2004)&lt;/DisplayText&gt;&lt;record&gt;&lt;rec-number&gt;1971&lt;/rec-number&gt;&lt;foreign-keys&gt;&lt;key app="EN" db-id="zxv5292pa9rrxke50fbvee0mawdetre09e25" timestamp="0"&gt;1971&lt;/key&gt;&lt;/foreign-keys&gt;&lt;ref-type name="Journal Article"&gt;17&lt;/ref-type&gt;&lt;contributors&gt;&lt;authors&gt;&lt;author&gt;Wiese,F.K.&lt;/author&gt;&lt;author&gt; Robertson,G.J.&lt;/author&gt;&lt;author&gt; Gaston,A.J.&lt;/author&gt;&lt;/authors&gt;&lt;/contributors&gt;&lt;titles&gt;&lt;title&gt;&lt;style face="normal" font="default" size="100%"&gt;Impacts of chronic marine oil pollution and the murre hunt in Newfoundland on thick-billed murre &lt;/style&gt;&lt;style face="italic" font="default" size="100%"&gt;Uria lomvia&lt;/style&gt;&lt;style face="normal" font="default" size="100%"&gt; populations in the eastern Canadian Arctic&lt;/style&gt;&lt;/title&gt;&lt;secondary-title&gt;Biological Conservation&lt;/secondary-title&gt;&lt;/titles&gt;&lt;periodical&gt;&lt;full-title&gt;Biological Conservation&lt;/full-title&gt;&lt;/periodical&gt;&lt;pages&gt;205-216&lt;/pages&gt;&lt;volume&gt;116&lt;/volume&gt;&lt;keywords&gt;&lt;keyword&gt;Pollution&lt;/keyword&gt;&lt;keyword&gt;Uria lomvia&lt;/keyword&gt;&lt;keyword&gt;Uria lomvia Hunting Oil spills Population model&lt;/keyword&gt;&lt;keyword&gt;IMPACTS&lt;/keyword&gt;&lt;keyword&gt;oil pollution&lt;/keyword&gt;&lt;keyword&gt;NEWFOUNDLAND&lt;/keyword&gt;&lt;keyword&gt;thick-billed murre&lt;/keyword&gt;&lt;keyword&gt;URIA-LOMVIA&lt;/keyword&gt;&lt;keyword&gt;POPULATIONS&lt;/keyword&gt;&lt;keyword&gt;POPULATION&lt;/keyword&gt;&lt;/keywords&gt;&lt;dates&gt;&lt;year&gt;2004&lt;/year&gt;&lt;/dates&gt;&lt;urls&gt;&lt;/urls&gt;&lt;electronic-resource-num&gt;10.1016/S0006-3207(03)00191-5&lt;/electronic-resource-num&gt;&lt;/record&gt;&lt;/Cite&gt;&lt;/EndNote&gt;</w:instrText>
            </w:r>
            <w:r w:rsidRPr="00B20897">
              <w:fldChar w:fldCharType="separate"/>
            </w:r>
            <w:r w:rsidRPr="00B20897">
              <w:rPr>
                <w:noProof/>
              </w:rPr>
              <w:t>(Wiese et al. 2004)</w:t>
            </w:r>
            <w:r w:rsidRPr="00B20897">
              <w:fldChar w:fldCharType="end"/>
            </w:r>
          </w:p>
        </w:tc>
      </w:tr>
      <w:tr w:rsidR="00151477" w:rsidRPr="00B20897" w14:paraId="3E4FE6CF" w14:textId="77777777" w:rsidTr="00151477">
        <w:tc>
          <w:tcPr>
            <w:tcW w:w="690" w:type="dxa"/>
          </w:tcPr>
          <w:p w14:paraId="6EDD4DD0" w14:textId="77777777" w:rsidR="00151477" w:rsidRPr="00B20897" w:rsidRDefault="00151477" w:rsidP="00151477">
            <w:pPr>
              <w:rPr>
                <w:i/>
              </w:rPr>
            </w:pPr>
            <w:r w:rsidRPr="00B20897">
              <w:rPr>
                <w:i/>
              </w:rPr>
              <w:t>Pb</w:t>
            </w:r>
            <w:r w:rsidRPr="00B20897">
              <w:rPr>
                <w:i/>
                <w:vertAlign w:val="subscript"/>
              </w:rPr>
              <w:t>5</w:t>
            </w:r>
          </w:p>
        </w:tc>
        <w:tc>
          <w:tcPr>
            <w:tcW w:w="2991" w:type="dxa"/>
          </w:tcPr>
          <w:p w14:paraId="3AFF1781" w14:textId="77777777" w:rsidR="00151477" w:rsidRPr="00B20897" w:rsidRDefault="00151477" w:rsidP="00151477">
            <w:r w:rsidRPr="00B20897">
              <w:t>Proportion of 5-year-olds breeding</w:t>
            </w:r>
          </w:p>
        </w:tc>
        <w:tc>
          <w:tcPr>
            <w:tcW w:w="992" w:type="dxa"/>
          </w:tcPr>
          <w:p w14:paraId="67357BEA" w14:textId="77777777" w:rsidR="00151477" w:rsidRPr="00B20897" w:rsidRDefault="00151477" w:rsidP="00151477">
            <w:pPr>
              <w:jc w:val="right"/>
            </w:pPr>
            <w:r w:rsidRPr="00B20897">
              <w:t>0.700</w:t>
            </w:r>
          </w:p>
        </w:tc>
        <w:tc>
          <w:tcPr>
            <w:tcW w:w="3119" w:type="dxa"/>
          </w:tcPr>
          <w:p w14:paraId="09DFA7DD" w14:textId="77777777" w:rsidR="00151477" w:rsidRPr="00B20897" w:rsidRDefault="00151477" w:rsidP="00151477">
            <w:pPr>
              <w:jc w:val="right"/>
            </w:pPr>
            <w:r w:rsidRPr="00B20897">
              <w:t>-</w:t>
            </w:r>
          </w:p>
        </w:tc>
        <w:tc>
          <w:tcPr>
            <w:tcW w:w="1701" w:type="dxa"/>
          </w:tcPr>
          <w:p w14:paraId="64377351" w14:textId="6CB1447D" w:rsidR="00151477" w:rsidRPr="00B20897" w:rsidRDefault="00151477" w:rsidP="00531366">
            <w:r w:rsidRPr="00B20897">
              <w:fldChar w:fldCharType="begin"/>
            </w:r>
            <w:r w:rsidR="00531366" w:rsidRPr="00B20897">
              <w:instrText xml:space="preserve"> ADDIN EN.CITE &lt;EndNote&gt;&lt;Cite&gt;&lt;Author&gt;Wiese&lt;/Author&gt;&lt;Year&gt;2004&lt;/Year&gt;&lt;RecNum&gt;1971&lt;/RecNum&gt;&lt;DisplayText&gt;(Wiese et al. 2004)&lt;/DisplayText&gt;&lt;record&gt;&lt;rec-number&gt;1971&lt;/rec-number&gt;&lt;foreign-keys&gt;&lt;key app="EN" db-id="zxv5292pa9rrxke50fbvee0mawdetre09e25" timestamp="0"&gt;1971&lt;/key&gt;&lt;/foreign-keys&gt;&lt;ref-type name="Journal Article"&gt;17&lt;/ref-type&gt;&lt;contributors&gt;&lt;authors&gt;&lt;author&gt;Wiese,F.K.&lt;/author&gt;&lt;author&gt; Robertson,G.J.&lt;/author&gt;&lt;author&gt; Gaston,A.J.&lt;/author&gt;&lt;/authors&gt;&lt;/contributors&gt;&lt;titles&gt;&lt;title&gt;&lt;style face="normal" font="default" size="100%"&gt;Impacts of chronic marine oil pollution and the murre hunt in Newfoundland on thick-billed murre &lt;/style&gt;&lt;style face="italic" font="default" size="100%"&gt;Uria lomvia&lt;/style&gt;&lt;style face="normal" font="default" size="100%"&gt; populations in the eastern Canadian Arctic&lt;/style&gt;&lt;/title&gt;&lt;secondary-title&gt;Biological Conservation&lt;/secondary-title&gt;&lt;/titles&gt;&lt;periodical&gt;&lt;full-title&gt;Biological Conservation&lt;/full-title&gt;&lt;/periodical&gt;&lt;pages&gt;205-216&lt;/pages&gt;&lt;volume&gt;116&lt;/volume&gt;&lt;keywords&gt;&lt;keyword&gt;Pollution&lt;/keyword&gt;&lt;keyword&gt;Uria lomvia&lt;/keyword&gt;&lt;keyword&gt;Uria lomvia Hunting Oil spills Population model&lt;/keyword&gt;&lt;keyword&gt;IMPACTS&lt;/keyword&gt;&lt;keyword&gt;oil pollution&lt;/keyword&gt;&lt;keyword&gt;NEWFOUNDLAND&lt;/keyword&gt;&lt;keyword&gt;thick-billed murre&lt;/keyword&gt;&lt;keyword&gt;URIA-LOMVIA&lt;/keyword&gt;&lt;keyword&gt;POPULATIONS&lt;/keyword&gt;&lt;keyword&gt;POPULATION&lt;/keyword&gt;&lt;/keywords&gt;&lt;dates&gt;&lt;year&gt;2004&lt;/year&gt;&lt;/dates&gt;&lt;urls&gt;&lt;/urls&gt;&lt;electronic-resource-num&gt;10.1016/S0006-3207(03)00191-5&lt;/electronic-resource-num&gt;&lt;/record&gt;&lt;/Cite&gt;&lt;/EndNote&gt;</w:instrText>
            </w:r>
            <w:r w:rsidRPr="00B20897">
              <w:fldChar w:fldCharType="separate"/>
            </w:r>
            <w:r w:rsidRPr="00B20897">
              <w:rPr>
                <w:noProof/>
              </w:rPr>
              <w:t>(Wiese et al. 2004)</w:t>
            </w:r>
            <w:r w:rsidRPr="00B20897">
              <w:fldChar w:fldCharType="end"/>
            </w:r>
          </w:p>
        </w:tc>
      </w:tr>
      <w:tr w:rsidR="00151477" w:rsidRPr="00B20897" w14:paraId="4B0CE3FB" w14:textId="77777777" w:rsidTr="00151477">
        <w:tc>
          <w:tcPr>
            <w:tcW w:w="690" w:type="dxa"/>
          </w:tcPr>
          <w:p w14:paraId="1A565AC2" w14:textId="77777777" w:rsidR="00151477" w:rsidRPr="00B20897" w:rsidRDefault="00151477" w:rsidP="00151477">
            <w:pPr>
              <w:rPr>
                <w:i/>
              </w:rPr>
            </w:pPr>
            <w:r w:rsidRPr="00B20897">
              <w:rPr>
                <w:i/>
              </w:rPr>
              <w:t>Pb</w:t>
            </w:r>
            <w:r w:rsidRPr="00B20897">
              <w:rPr>
                <w:i/>
                <w:vertAlign w:val="subscript"/>
              </w:rPr>
              <w:t>ad</w:t>
            </w:r>
          </w:p>
        </w:tc>
        <w:tc>
          <w:tcPr>
            <w:tcW w:w="2991" w:type="dxa"/>
          </w:tcPr>
          <w:p w14:paraId="7DE489DB" w14:textId="77777777" w:rsidR="00151477" w:rsidRPr="00B20897" w:rsidRDefault="00151477" w:rsidP="00151477">
            <w:r w:rsidRPr="00B20897">
              <w:t>Proportion of adults breeding</w:t>
            </w:r>
          </w:p>
        </w:tc>
        <w:tc>
          <w:tcPr>
            <w:tcW w:w="992" w:type="dxa"/>
          </w:tcPr>
          <w:p w14:paraId="43899E67" w14:textId="77777777" w:rsidR="00151477" w:rsidRPr="00B20897" w:rsidRDefault="00151477" w:rsidP="00151477">
            <w:pPr>
              <w:jc w:val="right"/>
            </w:pPr>
            <w:r w:rsidRPr="00B20897">
              <w:t>0.985</w:t>
            </w:r>
          </w:p>
        </w:tc>
        <w:tc>
          <w:tcPr>
            <w:tcW w:w="3119" w:type="dxa"/>
          </w:tcPr>
          <w:p w14:paraId="118EBB66" w14:textId="77777777" w:rsidR="00151477" w:rsidRPr="00B20897" w:rsidRDefault="00151477" w:rsidP="00151477">
            <w:pPr>
              <w:jc w:val="right"/>
            </w:pPr>
            <w:r w:rsidRPr="00B20897">
              <w:t>-</w:t>
            </w:r>
          </w:p>
        </w:tc>
        <w:tc>
          <w:tcPr>
            <w:tcW w:w="1701" w:type="dxa"/>
          </w:tcPr>
          <w:p w14:paraId="2BB7F3B3" w14:textId="159C6A81" w:rsidR="00151477" w:rsidRPr="00B20897" w:rsidRDefault="00151477" w:rsidP="00531366">
            <w:r w:rsidRPr="00B20897">
              <w:fldChar w:fldCharType="begin"/>
            </w:r>
            <w:r w:rsidR="00531366" w:rsidRPr="00B20897">
              <w:instrText xml:space="preserve"> ADDIN EN.CITE &lt;EndNote&gt;&lt;Cite&gt;&lt;Author&gt;Wiese&lt;/Author&gt;&lt;Year&gt;2004&lt;/Year&gt;&lt;RecNum&gt;1971&lt;/RecNum&gt;&lt;DisplayText&gt;(Wiese et al. 2004)&lt;/DisplayText&gt;&lt;record&gt;&lt;rec-number&gt;1971&lt;/rec-number&gt;&lt;foreign-keys&gt;&lt;key app="EN" db-id="zxv5292pa9rrxke50fbvee0mawdetre09e25" timestamp="0"&gt;1971&lt;/key&gt;&lt;/foreign-keys&gt;&lt;ref-type name="Journal Article"&gt;17&lt;/ref-type&gt;&lt;contributors&gt;&lt;authors&gt;&lt;author&gt;Wiese,F.K.&lt;/author&gt;&lt;author&gt; Robertson,G.J.&lt;/author&gt;&lt;author&gt; Gaston,A.J.&lt;/author&gt;&lt;/authors&gt;&lt;/contributors&gt;&lt;titles&gt;&lt;title&gt;&lt;style face="normal" font="default" size="100%"&gt;Impacts of chronic marine oil pollution and the murre hunt in Newfoundland on thick-billed murre &lt;/style&gt;&lt;style face="italic" font="default" size="100%"&gt;Uria lomvia&lt;/style&gt;&lt;style face="normal" font="default" size="100%"&gt; populations in the eastern Canadian Arctic&lt;/style&gt;&lt;/title&gt;&lt;secondary-title&gt;Biological Conservation&lt;/secondary-title&gt;&lt;/titles&gt;&lt;periodical&gt;&lt;full-title&gt;Biological Conservation&lt;/full-title&gt;&lt;/periodical&gt;&lt;pages&gt;205-216&lt;/pages&gt;&lt;volume&gt;116&lt;/volume&gt;&lt;keywords&gt;&lt;keyword&gt;Pollution&lt;/keyword&gt;&lt;keyword&gt;Uria lomvia&lt;/keyword&gt;&lt;keyword&gt;Uria lomvia Hunting Oil spills Population model&lt;/keyword&gt;&lt;keyword&gt;IMPACTS&lt;/keyword&gt;&lt;keyword&gt;oil pollution&lt;/keyword&gt;&lt;keyword&gt;NEWFOUNDLAND&lt;/keyword&gt;&lt;keyword&gt;thick-billed murre&lt;/keyword&gt;&lt;keyword&gt;URIA-LOMVIA&lt;/keyword&gt;&lt;keyword&gt;POPULATIONS&lt;/keyword&gt;&lt;keyword&gt;POPULATION&lt;/keyword&gt;&lt;/keywords&gt;&lt;dates&gt;&lt;year&gt;2004&lt;/year&gt;&lt;/dates&gt;&lt;urls&gt;&lt;/urls&gt;&lt;electronic-resource-num&gt;10.1016/S0006-3207(03)00191-5&lt;/electronic-resource-num&gt;&lt;/record&gt;&lt;/Cite&gt;&lt;/EndNote&gt;</w:instrText>
            </w:r>
            <w:r w:rsidRPr="00B20897">
              <w:fldChar w:fldCharType="separate"/>
            </w:r>
            <w:r w:rsidRPr="00B20897">
              <w:rPr>
                <w:noProof/>
              </w:rPr>
              <w:t>(Wiese et al. 2004)</w:t>
            </w:r>
            <w:r w:rsidRPr="00B20897">
              <w:fldChar w:fldCharType="end"/>
            </w:r>
          </w:p>
        </w:tc>
      </w:tr>
      <w:tr w:rsidR="00151477" w:rsidRPr="00B20897" w14:paraId="3362182E" w14:textId="77777777" w:rsidTr="00151477">
        <w:tc>
          <w:tcPr>
            <w:tcW w:w="690" w:type="dxa"/>
          </w:tcPr>
          <w:p w14:paraId="4892F8BD" w14:textId="77777777" w:rsidR="00151477" w:rsidRPr="00B20897" w:rsidRDefault="00151477" w:rsidP="00151477">
            <w:pPr>
              <w:rPr>
                <w:i/>
              </w:rPr>
            </w:pPr>
            <w:r w:rsidRPr="00B20897">
              <w:rPr>
                <w:i/>
              </w:rPr>
              <w:t>B</w:t>
            </w:r>
          </w:p>
        </w:tc>
        <w:tc>
          <w:tcPr>
            <w:tcW w:w="2991" w:type="dxa"/>
          </w:tcPr>
          <w:p w14:paraId="495D3B5C" w14:textId="77777777" w:rsidR="00151477" w:rsidRPr="00B20897" w:rsidRDefault="00151477" w:rsidP="00151477">
            <w:r w:rsidRPr="00B20897">
              <w:t>Breeding productivity</w:t>
            </w:r>
          </w:p>
        </w:tc>
        <w:tc>
          <w:tcPr>
            <w:tcW w:w="992" w:type="dxa"/>
          </w:tcPr>
          <w:p w14:paraId="18BB03F4" w14:textId="77777777" w:rsidR="00151477" w:rsidRPr="00B20897" w:rsidRDefault="00151477" w:rsidP="00151477">
            <w:pPr>
              <w:jc w:val="right"/>
            </w:pPr>
            <w:r w:rsidRPr="00B20897">
              <w:t>0.69</w:t>
            </w:r>
            <w:r w:rsidR="00385519" w:rsidRPr="00B20897">
              <w:t xml:space="preserve"> (0.49)</w:t>
            </w:r>
          </w:p>
        </w:tc>
        <w:tc>
          <w:tcPr>
            <w:tcW w:w="3119" w:type="dxa"/>
          </w:tcPr>
          <w:p w14:paraId="59935EB6" w14:textId="77777777" w:rsidR="00151477" w:rsidRPr="00B20897" w:rsidRDefault="00151477" w:rsidP="00151477">
            <w:pPr>
              <w:jc w:val="right"/>
            </w:pPr>
            <w:r w:rsidRPr="00B20897">
              <w:t>0.088</w:t>
            </w:r>
          </w:p>
        </w:tc>
        <w:tc>
          <w:tcPr>
            <w:tcW w:w="1701" w:type="dxa"/>
          </w:tcPr>
          <w:p w14:paraId="05A5595E" w14:textId="35BB6BCC" w:rsidR="00151477" w:rsidRPr="00B20897" w:rsidRDefault="00151477" w:rsidP="00531366">
            <w:r w:rsidRPr="00B20897">
              <w:fldChar w:fldCharType="begin"/>
            </w:r>
            <w:r w:rsidR="00531366" w:rsidRPr="00B20897">
              <w:instrText xml:space="preserve"> ADDIN EN.CITE &lt;EndNote&gt;&lt;Cite&gt;&lt;Author&gt;Smith&lt;/Author&gt;&lt;Year&gt;2012&lt;/Year&gt;&lt;RecNum&gt;2821&lt;/RecNum&gt;&lt;DisplayText&gt;(Smith &amp;amp; Gaston 2012)&lt;/DisplayText&gt;&lt;record&gt;&lt;rec-number&gt;2821&lt;/rec-number&gt;&lt;foreign-keys&gt;&lt;key app="EN" db-id="zxv5292pa9rrxke50fbvee0mawdetre09e25" timestamp="1434360622"&gt;2821&lt;/key&gt;&lt;/foreign-keys&gt;&lt;ref-type name="Journal Article"&gt;17&lt;/ref-type&gt;&lt;contributors&gt;&lt;authors&gt;&lt;author&gt;Smith, P. A.&lt;/author&gt;&lt;author&gt;Gaston, A. J.&lt;/author&gt;&lt;/authors&gt;&lt;/contributors&gt;&lt;titles&gt;&lt;title&gt;Environmental variation and the demography and diet of thick-billed murres&lt;/title&gt;&lt;secondary-title&gt;Marine Ecology Progress Series&lt;/secondary-title&gt;&lt;/titles&gt;&lt;periodical&gt;&lt;full-title&gt;Marine Ecology Progress Series&lt;/full-title&gt;&lt;abbr-1&gt;MEPS&lt;/abbr-1&gt;&lt;/periodical&gt;&lt;pages&gt;237-249&lt;/pages&gt;&lt;volume&gt;454&lt;/volume&gt;&lt;dates&gt;&lt;year&gt;2012&lt;/year&gt;&lt;/dates&gt;&lt;isbn&gt;0171-8630&lt;/isbn&gt;&lt;accession-num&gt;WOS:000304605500019&lt;/accession-num&gt;&lt;urls&gt;&lt;related-urls&gt;&lt;url&gt;&amp;lt;Go to ISI&amp;gt;://WOS:000304605500019&lt;/url&gt;&lt;/related-urls&gt;&lt;/urls&gt;&lt;electronic-resource-num&gt;10.3354/meps09589&lt;/electronic-resource-num&gt;&lt;/record&gt;&lt;/Cite&gt;&lt;/EndNote&gt;</w:instrText>
            </w:r>
            <w:r w:rsidRPr="00B20897">
              <w:fldChar w:fldCharType="separate"/>
            </w:r>
            <w:r w:rsidRPr="00B20897">
              <w:rPr>
                <w:noProof/>
              </w:rPr>
              <w:t>(Smith &amp; Gaston 2012)</w:t>
            </w:r>
            <w:r w:rsidRPr="00B20897">
              <w:fldChar w:fldCharType="end"/>
            </w:r>
          </w:p>
        </w:tc>
      </w:tr>
      <w:tr w:rsidR="00151477" w:rsidRPr="00DD399B" w14:paraId="79717896" w14:textId="77777777" w:rsidTr="00151477">
        <w:tc>
          <w:tcPr>
            <w:tcW w:w="690" w:type="dxa"/>
          </w:tcPr>
          <w:p w14:paraId="55467CEB" w14:textId="77777777" w:rsidR="00151477" w:rsidRPr="00B20897" w:rsidRDefault="00151477" w:rsidP="00151477">
            <w:pPr>
              <w:rPr>
                <w:i/>
              </w:rPr>
            </w:pPr>
            <w:r w:rsidRPr="00B20897">
              <w:rPr>
                <w:i/>
              </w:rPr>
              <w:t>sr</w:t>
            </w:r>
          </w:p>
        </w:tc>
        <w:tc>
          <w:tcPr>
            <w:tcW w:w="2991" w:type="dxa"/>
          </w:tcPr>
          <w:p w14:paraId="0C3325E8" w14:textId="77777777" w:rsidR="00151477" w:rsidRPr="00B20897" w:rsidRDefault="00151477" w:rsidP="00151477">
            <w:commentRangeStart w:id="169"/>
            <w:r w:rsidRPr="00B20897">
              <w:t>Sex ratio</w:t>
            </w:r>
            <w:commentRangeEnd w:id="169"/>
            <w:r w:rsidR="008531C5">
              <w:rPr>
                <w:rStyle w:val="CommentReference"/>
              </w:rPr>
              <w:commentReference w:id="169"/>
            </w:r>
          </w:p>
        </w:tc>
        <w:tc>
          <w:tcPr>
            <w:tcW w:w="992" w:type="dxa"/>
          </w:tcPr>
          <w:p w14:paraId="2141E34A" w14:textId="77777777" w:rsidR="00151477" w:rsidRPr="00B20897" w:rsidRDefault="00151477" w:rsidP="00151477">
            <w:pPr>
              <w:jc w:val="right"/>
            </w:pPr>
            <w:r w:rsidRPr="00B20897">
              <w:t>0.5</w:t>
            </w:r>
          </w:p>
        </w:tc>
        <w:tc>
          <w:tcPr>
            <w:tcW w:w="3119" w:type="dxa"/>
          </w:tcPr>
          <w:p w14:paraId="77B95596" w14:textId="77777777" w:rsidR="00151477" w:rsidRPr="00B20897" w:rsidRDefault="003E2C0F" w:rsidP="00151477">
            <w:pPr>
              <w:jc w:val="right"/>
            </w:pPr>
            <w:r w:rsidRPr="00B20897">
              <w:t>-</w:t>
            </w:r>
          </w:p>
        </w:tc>
        <w:tc>
          <w:tcPr>
            <w:tcW w:w="1701" w:type="dxa"/>
          </w:tcPr>
          <w:p w14:paraId="1C15552E" w14:textId="123B3D3F" w:rsidR="00151477" w:rsidRPr="0073237D" w:rsidRDefault="003E2C0F" w:rsidP="00151477">
            <w:pPr>
              <w:rPr>
                <w:lang w:val="da-DK"/>
              </w:rPr>
            </w:pPr>
            <w:r w:rsidRPr="0073237D">
              <w:rPr>
                <w:lang w:val="da-DK"/>
              </w:rPr>
              <w:t>Assumed</w:t>
            </w:r>
          </w:p>
        </w:tc>
      </w:tr>
    </w:tbl>
    <w:p w14:paraId="112BF926" w14:textId="77777777" w:rsidR="00E73A5D" w:rsidRPr="0073237D" w:rsidRDefault="00E73A5D" w:rsidP="00E73A5D">
      <w:pPr>
        <w:pStyle w:val="Heading2"/>
        <w:rPr>
          <w:lang w:val="da-DK"/>
        </w:rPr>
      </w:pPr>
    </w:p>
    <w:p w14:paraId="5F01D496" w14:textId="77777777" w:rsidR="00B151C4" w:rsidRPr="0073237D" w:rsidRDefault="00B151C4">
      <w:pPr>
        <w:rPr>
          <w:lang w:val="da-DK"/>
        </w:rPr>
      </w:pPr>
      <w:r w:rsidRPr="0073237D">
        <w:rPr>
          <w:lang w:val="da-DK"/>
        </w:rPr>
        <w:br w:type="page"/>
      </w:r>
    </w:p>
    <w:p w14:paraId="644557A8" w14:textId="77777777" w:rsidR="00E73A5D" w:rsidRPr="00B20897" w:rsidRDefault="00B151C4" w:rsidP="00E73A5D">
      <w:r w:rsidRPr="00B20897">
        <w:lastRenderedPageBreak/>
        <w:t>Table 2. The total female population size at the pre-breeding census</w:t>
      </w:r>
      <w:r w:rsidR="002319A0" w:rsidRPr="00B20897">
        <w:t xml:space="preserve"> (</w:t>
      </w:r>
      <w:r w:rsidR="002319A0" w:rsidRPr="00B20897">
        <w:rPr>
          <w:i/>
        </w:rPr>
        <w:t>NPB</w:t>
      </w:r>
      <w:r w:rsidR="002319A0" w:rsidRPr="00B20897">
        <w:t>)</w:t>
      </w:r>
      <w:r w:rsidRPr="00B20897">
        <w:t>, relative to the number of breeding pairs, was estimated based on the model stable age distribution</w:t>
      </w:r>
      <w:r w:rsidR="00710535" w:rsidRPr="00B20897">
        <w:t xml:space="preserve"> (</w:t>
      </w:r>
      <w:r w:rsidR="00710535" w:rsidRPr="00B20897">
        <w:rPr>
          <w:i/>
        </w:rPr>
        <w:t>SA</w:t>
      </w:r>
      <w:r w:rsidR="00710535" w:rsidRPr="00B20897">
        <w:rPr>
          <w:i/>
          <w:vertAlign w:val="subscript"/>
        </w:rPr>
        <w:t>i</w:t>
      </w:r>
      <w:r w:rsidR="00710535" w:rsidRPr="00B20897">
        <w:t>)</w:t>
      </w:r>
      <w:r w:rsidRPr="00B20897">
        <w:t xml:space="preserve"> and </w:t>
      </w:r>
      <w:r w:rsidR="00710535" w:rsidRPr="00B20897">
        <w:t>the age-specific proportions of breeders (</w:t>
      </w:r>
      <w:r w:rsidR="00710535" w:rsidRPr="00B20897">
        <w:rPr>
          <w:i/>
        </w:rPr>
        <w:t>Pb</w:t>
      </w:r>
      <w:r w:rsidR="00710535" w:rsidRPr="00B20897">
        <w:rPr>
          <w:i/>
          <w:vertAlign w:val="subscript"/>
        </w:rPr>
        <w:t>i</w:t>
      </w:r>
      <w:r w:rsidR="00710535" w:rsidRPr="00B20897">
        <w:t>).</w:t>
      </w:r>
      <w:r w:rsidR="00432783" w:rsidRPr="00B20897">
        <w:t xml:space="preserve"> Total female population size at the start of the breeding season is thus 1.55 times the number of breeding pairs.</w:t>
      </w:r>
    </w:p>
    <w:tbl>
      <w:tblPr>
        <w:tblStyle w:val="TableGrid"/>
        <w:tblW w:w="0" w:type="auto"/>
        <w:tblLook w:val="04A0" w:firstRow="1" w:lastRow="0" w:firstColumn="1" w:lastColumn="0" w:noHBand="0" w:noVBand="1"/>
      </w:tblPr>
      <w:tblGrid>
        <w:gridCol w:w="2254"/>
        <w:gridCol w:w="2254"/>
        <w:gridCol w:w="1441"/>
        <w:gridCol w:w="3067"/>
      </w:tblGrid>
      <w:tr w:rsidR="00710535" w:rsidRPr="00B20897" w14:paraId="319DAD69" w14:textId="77777777" w:rsidTr="002319A0">
        <w:tc>
          <w:tcPr>
            <w:tcW w:w="2254" w:type="dxa"/>
          </w:tcPr>
          <w:p w14:paraId="5340A7B7" w14:textId="77777777" w:rsidR="00710535" w:rsidRPr="00B20897" w:rsidRDefault="00710535" w:rsidP="00710535">
            <w:pPr>
              <w:rPr>
                <w:i/>
              </w:rPr>
            </w:pPr>
            <w:r w:rsidRPr="00B20897">
              <w:t xml:space="preserve">Age class </w:t>
            </w:r>
            <w:r w:rsidRPr="00B20897">
              <w:rPr>
                <w:i/>
              </w:rPr>
              <w:t>i</w:t>
            </w:r>
          </w:p>
        </w:tc>
        <w:tc>
          <w:tcPr>
            <w:tcW w:w="2254" w:type="dxa"/>
          </w:tcPr>
          <w:p w14:paraId="726EEF98" w14:textId="77777777" w:rsidR="00710535" w:rsidRPr="00B20897" w:rsidRDefault="00710535" w:rsidP="00710535">
            <w:pPr>
              <w:rPr>
                <w:i/>
                <w:vertAlign w:val="subscript"/>
              </w:rPr>
            </w:pPr>
            <w:r w:rsidRPr="00B20897">
              <w:rPr>
                <w:i/>
              </w:rPr>
              <w:t>SA</w:t>
            </w:r>
            <w:r w:rsidRPr="00B20897">
              <w:rPr>
                <w:i/>
                <w:vertAlign w:val="subscript"/>
              </w:rPr>
              <w:t>i</w:t>
            </w:r>
          </w:p>
        </w:tc>
        <w:tc>
          <w:tcPr>
            <w:tcW w:w="1441" w:type="dxa"/>
          </w:tcPr>
          <w:p w14:paraId="24EA8B70" w14:textId="77777777" w:rsidR="00710535" w:rsidRPr="00B20897" w:rsidRDefault="00710535" w:rsidP="00710535">
            <w:r w:rsidRPr="00B20897">
              <w:rPr>
                <w:i/>
              </w:rPr>
              <w:t>Pb</w:t>
            </w:r>
            <w:r w:rsidRPr="00B20897">
              <w:rPr>
                <w:i/>
                <w:vertAlign w:val="subscript"/>
              </w:rPr>
              <w:t>i</w:t>
            </w:r>
          </w:p>
        </w:tc>
        <w:tc>
          <w:tcPr>
            <w:tcW w:w="3067" w:type="dxa"/>
          </w:tcPr>
          <w:p w14:paraId="54F40CD8" w14:textId="77777777" w:rsidR="00710535" w:rsidRPr="00B20897" w:rsidRDefault="00177013" w:rsidP="002319A0">
            <w:pPr>
              <w:rPr>
                <w:vertAlign w:val="subscript"/>
              </w:rPr>
            </w:pPr>
            <m:oMathPara>
              <m:oMath>
                <m:sSub>
                  <m:sSubPr>
                    <m:ctrlPr>
                      <w:rPr>
                        <w:rFonts w:ascii="Cambria Math" w:hAnsi="Cambria Math"/>
                        <w:i/>
                        <w:vertAlign w:val="subscript"/>
                      </w:rPr>
                    </m:ctrlPr>
                  </m:sSubPr>
                  <m:e>
                    <m:r>
                      <w:rPr>
                        <w:rFonts w:ascii="Cambria Math" w:hAnsi="Cambria Math"/>
                        <w:vertAlign w:val="subscript"/>
                      </w:rPr>
                      <m:t>NPB</m:t>
                    </m:r>
                  </m:e>
                  <m:sub>
                    <m:r>
                      <w:rPr>
                        <w:rFonts w:ascii="Cambria Math" w:hAnsi="Cambria Math"/>
                        <w:vertAlign w:val="subscript"/>
                      </w:rPr>
                      <m:t>i</m:t>
                    </m:r>
                  </m:sub>
                </m:sSub>
                <m:r>
                  <w:rPr>
                    <w:rFonts w:ascii="Cambria Math" w:hAnsi="Cambria Math"/>
                    <w:vertAlign w:val="subscript"/>
                  </w:rPr>
                  <m:t>=</m:t>
                </m:r>
                <m:f>
                  <m:fPr>
                    <m:type m:val="skw"/>
                    <m:ctrlPr>
                      <w:rPr>
                        <w:rFonts w:ascii="Cambria Math" w:hAnsi="Cambria Math"/>
                        <w:i/>
                        <w:vertAlign w:val="subscript"/>
                      </w:rPr>
                    </m:ctrlPr>
                  </m:fPr>
                  <m:num>
                    <m:sSub>
                      <m:sSubPr>
                        <m:ctrlPr>
                          <w:rPr>
                            <w:rFonts w:ascii="Cambria Math" w:hAnsi="Cambria Math"/>
                            <w:i/>
                            <w:vertAlign w:val="subscript"/>
                          </w:rPr>
                        </m:ctrlPr>
                      </m:sSubPr>
                      <m:e>
                        <m:r>
                          <w:rPr>
                            <w:rFonts w:ascii="Cambria Math" w:hAnsi="Cambria Math"/>
                            <w:vertAlign w:val="subscript"/>
                          </w:rPr>
                          <m:t>SA</m:t>
                        </m:r>
                      </m:e>
                      <m:sub>
                        <m:r>
                          <w:rPr>
                            <w:rFonts w:ascii="Cambria Math" w:hAnsi="Cambria Math"/>
                            <w:vertAlign w:val="subscript"/>
                          </w:rPr>
                          <m:t>i</m:t>
                        </m:r>
                      </m:sub>
                    </m:sSub>
                  </m:num>
                  <m:den>
                    <m:nary>
                      <m:naryPr>
                        <m:chr m:val="∑"/>
                        <m:limLoc m:val="undOvr"/>
                        <m:subHide m:val="1"/>
                        <m:supHide m:val="1"/>
                        <m:ctrlPr>
                          <w:rPr>
                            <w:rFonts w:ascii="Cambria Math" w:hAnsi="Cambria Math"/>
                            <w:i/>
                            <w:vertAlign w:val="subscript"/>
                          </w:rPr>
                        </m:ctrlPr>
                      </m:naryPr>
                      <m:sub/>
                      <m:sup/>
                      <m:e>
                        <m:sSub>
                          <m:sSubPr>
                            <m:ctrlPr>
                              <w:rPr>
                                <w:rFonts w:ascii="Cambria Math" w:hAnsi="Cambria Math"/>
                                <w:i/>
                                <w:vertAlign w:val="subscript"/>
                              </w:rPr>
                            </m:ctrlPr>
                          </m:sSubPr>
                          <m:e>
                            <m:r>
                              <w:rPr>
                                <w:rFonts w:ascii="Cambria Math" w:hAnsi="Cambria Math"/>
                                <w:vertAlign w:val="subscript"/>
                              </w:rPr>
                              <m:t>SA</m:t>
                            </m:r>
                          </m:e>
                          <m:sub>
                            <m:r>
                              <w:rPr>
                                <w:rFonts w:ascii="Cambria Math" w:hAnsi="Cambria Math"/>
                                <w:vertAlign w:val="subscript"/>
                              </w:rPr>
                              <m:t>i</m:t>
                            </m:r>
                          </m:sub>
                        </m:sSub>
                        <m:sSub>
                          <m:sSubPr>
                            <m:ctrlPr>
                              <w:rPr>
                                <w:rFonts w:ascii="Cambria Math" w:hAnsi="Cambria Math"/>
                                <w:i/>
                                <w:vertAlign w:val="subscript"/>
                              </w:rPr>
                            </m:ctrlPr>
                          </m:sSubPr>
                          <m:e>
                            <m:r>
                              <w:rPr>
                                <w:rFonts w:ascii="Cambria Math" w:hAnsi="Cambria Math"/>
                                <w:vertAlign w:val="subscript"/>
                              </w:rPr>
                              <m:t>Pb</m:t>
                            </m:r>
                          </m:e>
                          <m:sub>
                            <m:r>
                              <w:rPr>
                                <w:rFonts w:ascii="Cambria Math" w:hAnsi="Cambria Math"/>
                                <w:vertAlign w:val="subscript"/>
                              </w:rPr>
                              <m:t>i</m:t>
                            </m:r>
                          </m:sub>
                        </m:sSub>
                      </m:e>
                    </m:nary>
                  </m:den>
                </m:f>
              </m:oMath>
            </m:oMathPara>
          </w:p>
        </w:tc>
      </w:tr>
      <w:tr w:rsidR="00710535" w:rsidRPr="00B20897" w14:paraId="1FABD3CD" w14:textId="77777777" w:rsidTr="00F14421">
        <w:tc>
          <w:tcPr>
            <w:tcW w:w="2254" w:type="dxa"/>
          </w:tcPr>
          <w:p w14:paraId="0912610D" w14:textId="77777777" w:rsidR="00710535" w:rsidRPr="00B20897" w:rsidRDefault="00710535" w:rsidP="00710535">
            <w:r w:rsidRPr="00B20897">
              <w:t>1</w:t>
            </w:r>
          </w:p>
        </w:tc>
        <w:tc>
          <w:tcPr>
            <w:tcW w:w="2254" w:type="dxa"/>
          </w:tcPr>
          <w:p w14:paraId="2121E347" w14:textId="77777777" w:rsidR="00710535" w:rsidRPr="00B20897" w:rsidRDefault="00710535" w:rsidP="00F14421">
            <w:pPr>
              <w:jc w:val="right"/>
            </w:pPr>
            <w:r w:rsidRPr="00B20897">
              <w:t>0.118</w:t>
            </w:r>
          </w:p>
        </w:tc>
        <w:tc>
          <w:tcPr>
            <w:tcW w:w="1441" w:type="dxa"/>
          </w:tcPr>
          <w:p w14:paraId="2C18CD12" w14:textId="77777777" w:rsidR="00710535" w:rsidRPr="00B20897" w:rsidRDefault="00710535" w:rsidP="00F14421">
            <w:pPr>
              <w:jc w:val="right"/>
            </w:pPr>
            <w:r w:rsidRPr="00B20897">
              <w:t>0</w:t>
            </w:r>
          </w:p>
        </w:tc>
        <w:tc>
          <w:tcPr>
            <w:tcW w:w="3067" w:type="dxa"/>
          </w:tcPr>
          <w:p w14:paraId="4E8000CF" w14:textId="77777777" w:rsidR="00710535" w:rsidRPr="00B20897" w:rsidRDefault="00B85ADE" w:rsidP="00F14421">
            <w:pPr>
              <w:jc w:val="right"/>
            </w:pPr>
            <w:r w:rsidRPr="00B20897">
              <w:t>0.183</w:t>
            </w:r>
          </w:p>
        </w:tc>
      </w:tr>
      <w:tr w:rsidR="00710535" w:rsidRPr="00B20897" w14:paraId="1E25954C" w14:textId="77777777" w:rsidTr="00F14421">
        <w:tc>
          <w:tcPr>
            <w:tcW w:w="2254" w:type="dxa"/>
          </w:tcPr>
          <w:p w14:paraId="1DE927B5" w14:textId="77777777" w:rsidR="00710535" w:rsidRPr="00B20897" w:rsidRDefault="00710535" w:rsidP="00710535">
            <w:r w:rsidRPr="00B20897">
              <w:t>2</w:t>
            </w:r>
          </w:p>
        </w:tc>
        <w:tc>
          <w:tcPr>
            <w:tcW w:w="2254" w:type="dxa"/>
          </w:tcPr>
          <w:p w14:paraId="14A50221" w14:textId="77777777" w:rsidR="00710535" w:rsidRPr="00B20897" w:rsidRDefault="00710535" w:rsidP="00F14421">
            <w:pPr>
              <w:jc w:val="right"/>
            </w:pPr>
            <w:r w:rsidRPr="00B20897">
              <w:t>0.089</w:t>
            </w:r>
          </w:p>
        </w:tc>
        <w:tc>
          <w:tcPr>
            <w:tcW w:w="1441" w:type="dxa"/>
          </w:tcPr>
          <w:p w14:paraId="194F6862" w14:textId="77777777" w:rsidR="00710535" w:rsidRPr="00B20897" w:rsidRDefault="00710535" w:rsidP="00F14421">
            <w:pPr>
              <w:jc w:val="right"/>
            </w:pPr>
            <w:r w:rsidRPr="00B20897">
              <w:t>0</w:t>
            </w:r>
          </w:p>
        </w:tc>
        <w:tc>
          <w:tcPr>
            <w:tcW w:w="3067" w:type="dxa"/>
          </w:tcPr>
          <w:p w14:paraId="16643A84" w14:textId="77777777" w:rsidR="00710535" w:rsidRPr="00B20897" w:rsidRDefault="00B85ADE" w:rsidP="00F14421">
            <w:pPr>
              <w:jc w:val="right"/>
            </w:pPr>
            <w:r w:rsidRPr="00B20897">
              <w:t>0.137</w:t>
            </w:r>
          </w:p>
        </w:tc>
      </w:tr>
      <w:tr w:rsidR="00710535" w:rsidRPr="00B20897" w14:paraId="1AB21D05" w14:textId="77777777" w:rsidTr="00F14421">
        <w:tc>
          <w:tcPr>
            <w:tcW w:w="2254" w:type="dxa"/>
          </w:tcPr>
          <w:p w14:paraId="22DD590E" w14:textId="77777777" w:rsidR="00710535" w:rsidRPr="00B20897" w:rsidRDefault="00710535" w:rsidP="00710535">
            <w:r w:rsidRPr="00B20897">
              <w:t>3</w:t>
            </w:r>
          </w:p>
        </w:tc>
        <w:tc>
          <w:tcPr>
            <w:tcW w:w="2254" w:type="dxa"/>
          </w:tcPr>
          <w:p w14:paraId="20AE3CC3" w14:textId="77777777" w:rsidR="00710535" w:rsidRPr="00B20897" w:rsidRDefault="00710535" w:rsidP="00F14421">
            <w:pPr>
              <w:jc w:val="right"/>
            </w:pPr>
            <w:r w:rsidRPr="00B20897">
              <w:t>0.077</w:t>
            </w:r>
          </w:p>
        </w:tc>
        <w:tc>
          <w:tcPr>
            <w:tcW w:w="1441" w:type="dxa"/>
          </w:tcPr>
          <w:p w14:paraId="575DD40A" w14:textId="77777777" w:rsidR="00710535" w:rsidRPr="00B20897" w:rsidRDefault="00710535" w:rsidP="00F14421">
            <w:pPr>
              <w:jc w:val="right"/>
            </w:pPr>
            <w:r w:rsidRPr="00B20897">
              <w:t>0.025</w:t>
            </w:r>
          </w:p>
        </w:tc>
        <w:tc>
          <w:tcPr>
            <w:tcW w:w="3067" w:type="dxa"/>
          </w:tcPr>
          <w:p w14:paraId="459C5D3F" w14:textId="77777777" w:rsidR="00710535" w:rsidRPr="00B20897" w:rsidRDefault="00B85ADE" w:rsidP="00F14421">
            <w:pPr>
              <w:jc w:val="right"/>
            </w:pPr>
            <w:r w:rsidRPr="00B20897">
              <w:t>0.120</w:t>
            </w:r>
          </w:p>
        </w:tc>
      </w:tr>
      <w:tr w:rsidR="00710535" w:rsidRPr="00B20897" w14:paraId="0EA9389A" w14:textId="77777777" w:rsidTr="00F14421">
        <w:tc>
          <w:tcPr>
            <w:tcW w:w="2254" w:type="dxa"/>
          </w:tcPr>
          <w:p w14:paraId="3E100835" w14:textId="77777777" w:rsidR="00710535" w:rsidRPr="00B20897" w:rsidRDefault="00710535" w:rsidP="00710535">
            <w:r w:rsidRPr="00B20897">
              <w:t>4</w:t>
            </w:r>
          </w:p>
        </w:tc>
        <w:tc>
          <w:tcPr>
            <w:tcW w:w="2254" w:type="dxa"/>
          </w:tcPr>
          <w:p w14:paraId="0817A65C" w14:textId="77777777" w:rsidR="00710535" w:rsidRPr="00B20897" w:rsidRDefault="00710535" w:rsidP="00F14421">
            <w:pPr>
              <w:jc w:val="right"/>
            </w:pPr>
            <w:r w:rsidRPr="00B20897">
              <w:t>0.070</w:t>
            </w:r>
          </w:p>
        </w:tc>
        <w:tc>
          <w:tcPr>
            <w:tcW w:w="1441" w:type="dxa"/>
          </w:tcPr>
          <w:p w14:paraId="0E55C761" w14:textId="77777777" w:rsidR="00710535" w:rsidRPr="00B20897" w:rsidRDefault="00710535" w:rsidP="00F14421">
            <w:pPr>
              <w:jc w:val="right"/>
            </w:pPr>
            <w:r w:rsidRPr="00B20897">
              <w:t>0.367</w:t>
            </w:r>
          </w:p>
        </w:tc>
        <w:tc>
          <w:tcPr>
            <w:tcW w:w="3067" w:type="dxa"/>
          </w:tcPr>
          <w:p w14:paraId="0BCE914F" w14:textId="77777777" w:rsidR="00710535" w:rsidRPr="00B20897" w:rsidRDefault="00B85ADE" w:rsidP="00F14421">
            <w:pPr>
              <w:jc w:val="right"/>
            </w:pPr>
            <w:r w:rsidRPr="00B20897">
              <w:t>0.108</w:t>
            </w:r>
          </w:p>
        </w:tc>
      </w:tr>
      <w:tr w:rsidR="00710535" w:rsidRPr="00B20897" w14:paraId="01B61865" w14:textId="77777777" w:rsidTr="00F14421">
        <w:tc>
          <w:tcPr>
            <w:tcW w:w="2254" w:type="dxa"/>
          </w:tcPr>
          <w:p w14:paraId="0CED2891" w14:textId="77777777" w:rsidR="00710535" w:rsidRPr="00B20897" w:rsidRDefault="00710535" w:rsidP="00710535">
            <w:r w:rsidRPr="00B20897">
              <w:t>5</w:t>
            </w:r>
          </w:p>
        </w:tc>
        <w:tc>
          <w:tcPr>
            <w:tcW w:w="2254" w:type="dxa"/>
          </w:tcPr>
          <w:p w14:paraId="0139F422" w14:textId="77777777" w:rsidR="00710535" w:rsidRPr="00B20897" w:rsidRDefault="00710535" w:rsidP="00F14421">
            <w:pPr>
              <w:jc w:val="right"/>
            </w:pPr>
            <w:r w:rsidRPr="00B20897">
              <w:t>0.063</w:t>
            </w:r>
          </w:p>
        </w:tc>
        <w:tc>
          <w:tcPr>
            <w:tcW w:w="1441" w:type="dxa"/>
          </w:tcPr>
          <w:p w14:paraId="27576B55" w14:textId="77777777" w:rsidR="00710535" w:rsidRPr="00B20897" w:rsidRDefault="00710535" w:rsidP="00F14421">
            <w:pPr>
              <w:jc w:val="right"/>
            </w:pPr>
            <w:r w:rsidRPr="00B20897">
              <w:t>0.700</w:t>
            </w:r>
          </w:p>
        </w:tc>
        <w:tc>
          <w:tcPr>
            <w:tcW w:w="3067" w:type="dxa"/>
          </w:tcPr>
          <w:p w14:paraId="5FBD7172" w14:textId="77777777" w:rsidR="00710535" w:rsidRPr="00B20897" w:rsidRDefault="00B85ADE" w:rsidP="00F14421">
            <w:pPr>
              <w:jc w:val="right"/>
            </w:pPr>
            <w:r w:rsidRPr="00B20897">
              <w:t>0.098</w:t>
            </w:r>
          </w:p>
        </w:tc>
      </w:tr>
      <w:tr w:rsidR="00710535" w:rsidRPr="00B20897" w14:paraId="0104C4AC" w14:textId="77777777" w:rsidTr="00F14421">
        <w:tc>
          <w:tcPr>
            <w:tcW w:w="2254" w:type="dxa"/>
          </w:tcPr>
          <w:p w14:paraId="41D27AC3" w14:textId="77777777" w:rsidR="00710535" w:rsidRPr="00B20897" w:rsidRDefault="00710535" w:rsidP="00710535">
            <w:r w:rsidRPr="00B20897">
              <w:t>6+ (adult)</w:t>
            </w:r>
          </w:p>
        </w:tc>
        <w:tc>
          <w:tcPr>
            <w:tcW w:w="2254" w:type="dxa"/>
          </w:tcPr>
          <w:p w14:paraId="42BC5ACA" w14:textId="77777777" w:rsidR="00710535" w:rsidRPr="00B20897" w:rsidRDefault="00710535" w:rsidP="00F14421">
            <w:pPr>
              <w:jc w:val="right"/>
            </w:pPr>
            <w:r w:rsidRPr="00B20897">
              <w:t>0.583</w:t>
            </w:r>
          </w:p>
        </w:tc>
        <w:tc>
          <w:tcPr>
            <w:tcW w:w="1441" w:type="dxa"/>
          </w:tcPr>
          <w:p w14:paraId="4EF3E0F5" w14:textId="77777777" w:rsidR="00710535" w:rsidRPr="00B20897" w:rsidRDefault="00710535" w:rsidP="00F14421">
            <w:pPr>
              <w:jc w:val="right"/>
            </w:pPr>
            <w:r w:rsidRPr="00B20897">
              <w:t>0.985</w:t>
            </w:r>
          </w:p>
        </w:tc>
        <w:tc>
          <w:tcPr>
            <w:tcW w:w="3067" w:type="dxa"/>
          </w:tcPr>
          <w:p w14:paraId="7D09EE38" w14:textId="77777777" w:rsidR="00710535" w:rsidRPr="00B20897" w:rsidRDefault="00B85ADE" w:rsidP="00F14421">
            <w:pPr>
              <w:jc w:val="right"/>
            </w:pPr>
            <w:r w:rsidRPr="00B20897">
              <w:t>0.902</w:t>
            </w:r>
          </w:p>
        </w:tc>
      </w:tr>
      <w:tr w:rsidR="002319A0" w:rsidRPr="00B20897" w14:paraId="07B78D76" w14:textId="77777777" w:rsidTr="00F14421">
        <w:tc>
          <w:tcPr>
            <w:tcW w:w="2254" w:type="dxa"/>
          </w:tcPr>
          <w:p w14:paraId="2EF9A45F" w14:textId="77777777" w:rsidR="002319A0" w:rsidRPr="00B20897" w:rsidRDefault="002319A0" w:rsidP="00710535">
            <w:r w:rsidRPr="00B20897">
              <w:t>Total</w:t>
            </w:r>
          </w:p>
        </w:tc>
        <w:tc>
          <w:tcPr>
            <w:tcW w:w="2254" w:type="dxa"/>
          </w:tcPr>
          <w:p w14:paraId="3A239898" w14:textId="77777777" w:rsidR="002319A0" w:rsidRPr="00B20897" w:rsidRDefault="002319A0" w:rsidP="00F14421">
            <w:pPr>
              <w:jc w:val="right"/>
            </w:pPr>
            <w:r w:rsidRPr="00B20897">
              <w:fldChar w:fldCharType="begin"/>
            </w:r>
            <w:r w:rsidRPr="00B20897">
              <w:instrText xml:space="preserve"> =SUM(ABOVE) </w:instrText>
            </w:r>
            <w:r w:rsidRPr="00B20897">
              <w:fldChar w:fldCharType="separate"/>
            </w:r>
            <w:r w:rsidRPr="00B20897">
              <w:rPr>
                <w:noProof/>
              </w:rPr>
              <w:t>1</w:t>
            </w:r>
            <w:r w:rsidRPr="00B20897">
              <w:fldChar w:fldCharType="end"/>
            </w:r>
          </w:p>
        </w:tc>
        <w:tc>
          <w:tcPr>
            <w:tcW w:w="1441" w:type="dxa"/>
          </w:tcPr>
          <w:p w14:paraId="02A1DA86" w14:textId="77777777" w:rsidR="002319A0" w:rsidRPr="00B20897" w:rsidRDefault="002319A0" w:rsidP="00F14421">
            <w:pPr>
              <w:jc w:val="right"/>
            </w:pPr>
          </w:p>
        </w:tc>
        <w:tc>
          <w:tcPr>
            <w:tcW w:w="3067" w:type="dxa"/>
          </w:tcPr>
          <w:p w14:paraId="1648F3A4" w14:textId="77777777" w:rsidR="002319A0" w:rsidRPr="00B20897" w:rsidRDefault="002319A0" w:rsidP="00F14421">
            <w:pPr>
              <w:jc w:val="right"/>
            </w:pPr>
            <w:r w:rsidRPr="00B20897">
              <w:fldChar w:fldCharType="begin"/>
            </w:r>
            <w:r w:rsidRPr="00B20897">
              <w:instrText xml:space="preserve"> =SUM(ABOVE) </w:instrText>
            </w:r>
            <w:r w:rsidRPr="00B20897">
              <w:fldChar w:fldCharType="separate"/>
            </w:r>
            <w:r w:rsidRPr="00B20897">
              <w:rPr>
                <w:noProof/>
              </w:rPr>
              <w:t>1.548</w:t>
            </w:r>
            <w:r w:rsidRPr="00B20897">
              <w:fldChar w:fldCharType="end"/>
            </w:r>
          </w:p>
        </w:tc>
      </w:tr>
    </w:tbl>
    <w:p w14:paraId="27BA98CC" w14:textId="77777777" w:rsidR="00710535" w:rsidRPr="00B20897" w:rsidRDefault="00710535" w:rsidP="00E73A5D"/>
    <w:p w14:paraId="3C84950A" w14:textId="77777777" w:rsidR="00B151C4" w:rsidRPr="00B20897" w:rsidRDefault="006D3BA9" w:rsidP="00E73A5D">
      <w:r w:rsidRPr="00B20897">
        <w:t>Table 3.</w:t>
      </w:r>
      <w:r w:rsidR="00C27314" w:rsidRPr="00B20897">
        <w:t xml:space="preserve"> The number and proportion of first-winter (FW) and older (AFW) </w:t>
      </w:r>
      <w:r w:rsidR="00E57906" w:rsidRPr="00B20897">
        <w:t>guillemot</w:t>
      </w:r>
      <w:r w:rsidR="00C27314" w:rsidRPr="00B20897">
        <w:t>s in the sample of shot aged birds in the Nuuk area, 1995-2017.</w:t>
      </w:r>
    </w:p>
    <w:tbl>
      <w:tblPr>
        <w:tblStyle w:val="TableGrid"/>
        <w:tblW w:w="0" w:type="auto"/>
        <w:tblLook w:val="04A0" w:firstRow="1" w:lastRow="0" w:firstColumn="1" w:lastColumn="0" w:noHBand="0" w:noVBand="1"/>
      </w:tblPr>
      <w:tblGrid>
        <w:gridCol w:w="988"/>
        <w:gridCol w:w="814"/>
        <w:gridCol w:w="901"/>
        <w:gridCol w:w="901"/>
        <w:gridCol w:w="902"/>
        <w:gridCol w:w="902"/>
        <w:gridCol w:w="902"/>
        <w:gridCol w:w="902"/>
        <w:gridCol w:w="902"/>
        <w:gridCol w:w="902"/>
      </w:tblGrid>
      <w:tr w:rsidR="006D3BA9" w:rsidRPr="00B20897" w14:paraId="273A2E97" w14:textId="77777777" w:rsidTr="006D3BA9">
        <w:tc>
          <w:tcPr>
            <w:tcW w:w="988" w:type="dxa"/>
          </w:tcPr>
          <w:p w14:paraId="45566CAF" w14:textId="77777777" w:rsidR="006D3BA9" w:rsidRPr="00B20897" w:rsidRDefault="006D3BA9" w:rsidP="00E73A5D"/>
        </w:tc>
        <w:tc>
          <w:tcPr>
            <w:tcW w:w="2616" w:type="dxa"/>
            <w:gridSpan w:val="3"/>
          </w:tcPr>
          <w:p w14:paraId="1F945D6D" w14:textId="77777777" w:rsidR="006D3BA9" w:rsidRPr="00B20897" w:rsidRDefault="006D3BA9" w:rsidP="006D3BA9">
            <w:pPr>
              <w:jc w:val="center"/>
            </w:pPr>
            <w:r w:rsidRPr="00B20897">
              <w:t>1995-2006</w:t>
            </w:r>
          </w:p>
        </w:tc>
        <w:tc>
          <w:tcPr>
            <w:tcW w:w="2706" w:type="dxa"/>
            <w:gridSpan w:val="3"/>
          </w:tcPr>
          <w:p w14:paraId="19D0EF00" w14:textId="77777777" w:rsidR="006D3BA9" w:rsidRPr="00B20897" w:rsidRDefault="006D3BA9" w:rsidP="006D3BA9">
            <w:pPr>
              <w:jc w:val="center"/>
            </w:pPr>
            <w:r w:rsidRPr="00B20897">
              <w:t>2007-2017</w:t>
            </w:r>
          </w:p>
        </w:tc>
        <w:tc>
          <w:tcPr>
            <w:tcW w:w="2706" w:type="dxa"/>
            <w:gridSpan w:val="3"/>
          </w:tcPr>
          <w:p w14:paraId="7F6D82A7" w14:textId="77777777" w:rsidR="006D3BA9" w:rsidRPr="00B20897" w:rsidRDefault="006D3BA9" w:rsidP="006D3BA9">
            <w:pPr>
              <w:jc w:val="center"/>
            </w:pPr>
            <w:r w:rsidRPr="00B20897">
              <w:t>1995-2017</w:t>
            </w:r>
          </w:p>
        </w:tc>
      </w:tr>
      <w:tr w:rsidR="006D3BA9" w:rsidRPr="00B20897" w14:paraId="237853A4" w14:textId="77777777" w:rsidTr="006D3BA9">
        <w:tc>
          <w:tcPr>
            <w:tcW w:w="988" w:type="dxa"/>
          </w:tcPr>
          <w:p w14:paraId="7E1A1C4F" w14:textId="77777777" w:rsidR="006D3BA9" w:rsidRPr="00B20897" w:rsidRDefault="006D3BA9" w:rsidP="006D3BA9"/>
        </w:tc>
        <w:tc>
          <w:tcPr>
            <w:tcW w:w="814" w:type="dxa"/>
          </w:tcPr>
          <w:p w14:paraId="4ABD1183" w14:textId="77777777" w:rsidR="006D3BA9" w:rsidRPr="00B20897" w:rsidRDefault="006D3BA9" w:rsidP="006D3BA9">
            <w:pPr>
              <w:jc w:val="center"/>
            </w:pPr>
            <w:r w:rsidRPr="00B20897">
              <w:t>FW</w:t>
            </w:r>
          </w:p>
        </w:tc>
        <w:tc>
          <w:tcPr>
            <w:tcW w:w="901" w:type="dxa"/>
          </w:tcPr>
          <w:p w14:paraId="5255B085" w14:textId="77777777" w:rsidR="006D3BA9" w:rsidRPr="00B20897" w:rsidRDefault="006D3BA9" w:rsidP="006D3BA9">
            <w:pPr>
              <w:jc w:val="center"/>
            </w:pPr>
            <w:r w:rsidRPr="00B20897">
              <w:t>AFW</w:t>
            </w:r>
          </w:p>
        </w:tc>
        <w:tc>
          <w:tcPr>
            <w:tcW w:w="901" w:type="dxa"/>
          </w:tcPr>
          <w:p w14:paraId="3C61C7AB" w14:textId="77777777" w:rsidR="006D3BA9" w:rsidRPr="00B20897" w:rsidRDefault="006D3BA9" w:rsidP="006D3BA9">
            <w:pPr>
              <w:jc w:val="center"/>
            </w:pPr>
            <w:r w:rsidRPr="00B20897">
              <w:t>% FW</w:t>
            </w:r>
          </w:p>
        </w:tc>
        <w:tc>
          <w:tcPr>
            <w:tcW w:w="902" w:type="dxa"/>
          </w:tcPr>
          <w:p w14:paraId="0E35AD70" w14:textId="77777777" w:rsidR="006D3BA9" w:rsidRPr="00B20897" w:rsidRDefault="006D3BA9" w:rsidP="006D3BA9">
            <w:pPr>
              <w:jc w:val="center"/>
            </w:pPr>
            <w:r w:rsidRPr="00B20897">
              <w:t>FW</w:t>
            </w:r>
          </w:p>
        </w:tc>
        <w:tc>
          <w:tcPr>
            <w:tcW w:w="902" w:type="dxa"/>
          </w:tcPr>
          <w:p w14:paraId="3C4B4BA6" w14:textId="77777777" w:rsidR="006D3BA9" w:rsidRPr="00B20897" w:rsidRDefault="006D3BA9" w:rsidP="006D3BA9">
            <w:pPr>
              <w:jc w:val="center"/>
            </w:pPr>
            <w:r w:rsidRPr="00B20897">
              <w:t>AFW</w:t>
            </w:r>
          </w:p>
        </w:tc>
        <w:tc>
          <w:tcPr>
            <w:tcW w:w="902" w:type="dxa"/>
          </w:tcPr>
          <w:p w14:paraId="2FA1EE5B" w14:textId="77777777" w:rsidR="006D3BA9" w:rsidRPr="00B20897" w:rsidRDefault="006D3BA9" w:rsidP="006D3BA9">
            <w:pPr>
              <w:jc w:val="center"/>
            </w:pPr>
            <w:r w:rsidRPr="00B20897">
              <w:t>% FW</w:t>
            </w:r>
          </w:p>
        </w:tc>
        <w:tc>
          <w:tcPr>
            <w:tcW w:w="902" w:type="dxa"/>
          </w:tcPr>
          <w:p w14:paraId="7241E4BC" w14:textId="77777777" w:rsidR="006D3BA9" w:rsidRPr="00B20897" w:rsidRDefault="006D3BA9" w:rsidP="006D3BA9">
            <w:pPr>
              <w:jc w:val="center"/>
            </w:pPr>
            <w:r w:rsidRPr="00B20897">
              <w:t>FW</w:t>
            </w:r>
          </w:p>
        </w:tc>
        <w:tc>
          <w:tcPr>
            <w:tcW w:w="902" w:type="dxa"/>
          </w:tcPr>
          <w:p w14:paraId="64F0EBAB" w14:textId="77777777" w:rsidR="006D3BA9" w:rsidRPr="00B20897" w:rsidRDefault="006D3BA9" w:rsidP="006D3BA9">
            <w:pPr>
              <w:jc w:val="center"/>
            </w:pPr>
            <w:r w:rsidRPr="00B20897">
              <w:t>AFW</w:t>
            </w:r>
          </w:p>
        </w:tc>
        <w:tc>
          <w:tcPr>
            <w:tcW w:w="902" w:type="dxa"/>
          </w:tcPr>
          <w:p w14:paraId="098DE434" w14:textId="77777777" w:rsidR="006D3BA9" w:rsidRPr="00B20897" w:rsidRDefault="006D3BA9" w:rsidP="006D3BA9">
            <w:pPr>
              <w:jc w:val="center"/>
            </w:pPr>
            <w:r w:rsidRPr="00B20897">
              <w:t>% FW</w:t>
            </w:r>
          </w:p>
        </w:tc>
      </w:tr>
      <w:tr w:rsidR="006D3BA9" w:rsidRPr="00B20897" w14:paraId="6CE87B54" w14:textId="77777777" w:rsidTr="00C27314">
        <w:tc>
          <w:tcPr>
            <w:tcW w:w="988" w:type="dxa"/>
          </w:tcPr>
          <w:p w14:paraId="5A2D8F9F" w14:textId="77777777" w:rsidR="006D3BA9" w:rsidRPr="00B20897" w:rsidRDefault="006D3BA9" w:rsidP="006D3BA9">
            <w:r w:rsidRPr="00B20897">
              <w:t>Oct-Dec</w:t>
            </w:r>
          </w:p>
        </w:tc>
        <w:tc>
          <w:tcPr>
            <w:tcW w:w="814" w:type="dxa"/>
          </w:tcPr>
          <w:p w14:paraId="20EBA6D2" w14:textId="77777777" w:rsidR="006D3BA9" w:rsidRPr="00B20897" w:rsidRDefault="006D3BA9" w:rsidP="00C27314">
            <w:pPr>
              <w:jc w:val="right"/>
            </w:pPr>
            <w:r w:rsidRPr="00B20897">
              <w:t>29</w:t>
            </w:r>
          </w:p>
        </w:tc>
        <w:tc>
          <w:tcPr>
            <w:tcW w:w="901" w:type="dxa"/>
          </w:tcPr>
          <w:p w14:paraId="0B6B9AE3" w14:textId="77777777" w:rsidR="006D3BA9" w:rsidRPr="00B20897" w:rsidRDefault="006D3BA9" w:rsidP="00C27314">
            <w:pPr>
              <w:jc w:val="right"/>
            </w:pPr>
            <w:r w:rsidRPr="00B20897">
              <w:t>19</w:t>
            </w:r>
          </w:p>
        </w:tc>
        <w:tc>
          <w:tcPr>
            <w:tcW w:w="901" w:type="dxa"/>
          </w:tcPr>
          <w:p w14:paraId="3A21ACB7" w14:textId="77777777" w:rsidR="006D3BA9" w:rsidRPr="00B20897" w:rsidRDefault="00C27314" w:rsidP="00C27314">
            <w:pPr>
              <w:jc w:val="right"/>
            </w:pPr>
            <w:r w:rsidRPr="00B20897">
              <w:t>60%</w:t>
            </w:r>
          </w:p>
        </w:tc>
        <w:tc>
          <w:tcPr>
            <w:tcW w:w="902" w:type="dxa"/>
          </w:tcPr>
          <w:p w14:paraId="38EBAF70" w14:textId="77777777" w:rsidR="006D3BA9" w:rsidRPr="00B20897" w:rsidRDefault="00C27314" w:rsidP="00C27314">
            <w:pPr>
              <w:jc w:val="right"/>
            </w:pPr>
            <w:r w:rsidRPr="00B20897">
              <w:t>43</w:t>
            </w:r>
          </w:p>
        </w:tc>
        <w:tc>
          <w:tcPr>
            <w:tcW w:w="902" w:type="dxa"/>
          </w:tcPr>
          <w:p w14:paraId="44B6360D" w14:textId="77777777" w:rsidR="006D3BA9" w:rsidRPr="00B20897" w:rsidRDefault="00C27314" w:rsidP="00C27314">
            <w:pPr>
              <w:jc w:val="right"/>
            </w:pPr>
            <w:r w:rsidRPr="00B20897">
              <w:t>6</w:t>
            </w:r>
          </w:p>
        </w:tc>
        <w:tc>
          <w:tcPr>
            <w:tcW w:w="902" w:type="dxa"/>
          </w:tcPr>
          <w:p w14:paraId="1D446CD0" w14:textId="77777777" w:rsidR="006D3BA9" w:rsidRPr="00B20897" w:rsidRDefault="00C27314" w:rsidP="00C27314">
            <w:pPr>
              <w:jc w:val="right"/>
            </w:pPr>
            <w:r w:rsidRPr="00B20897">
              <w:t>88%</w:t>
            </w:r>
          </w:p>
        </w:tc>
        <w:tc>
          <w:tcPr>
            <w:tcW w:w="902" w:type="dxa"/>
          </w:tcPr>
          <w:p w14:paraId="650F241A" w14:textId="77777777" w:rsidR="006D3BA9" w:rsidRPr="00B20897" w:rsidRDefault="00C27314" w:rsidP="00C27314">
            <w:pPr>
              <w:jc w:val="right"/>
            </w:pPr>
            <w:r w:rsidRPr="00B20897">
              <w:t>72</w:t>
            </w:r>
          </w:p>
        </w:tc>
        <w:tc>
          <w:tcPr>
            <w:tcW w:w="902" w:type="dxa"/>
          </w:tcPr>
          <w:p w14:paraId="10E8F0A9" w14:textId="77777777" w:rsidR="006D3BA9" w:rsidRPr="00B20897" w:rsidRDefault="00C27314" w:rsidP="00C27314">
            <w:pPr>
              <w:jc w:val="right"/>
            </w:pPr>
            <w:r w:rsidRPr="00B20897">
              <w:t>25</w:t>
            </w:r>
          </w:p>
        </w:tc>
        <w:tc>
          <w:tcPr>
            <w:tcW w:w="902" w:type="dxa"/>
          </w:tcPr>
          <w:p w14:paraId="5365367F" w14:textId="77777777" w:rsidR="006D3BA9" w:rsidRPr="00B20897" w:rsidRDefault="00C27314" w:rsidP="00C27314">
            <w:pPr>
              <w:jc w:val="right"/>
            </w:pPr>
            <w:r w:rsidRPr="00B20897">
              <w:t>74%</w:t>
            </w:r>
          </w:p>
        </w:tc>
      </w:tr>
      <w:tr w:rsidR="006D3BA9" w:rsidRPr="00B20897" w14:paraId="55DE0B7F" w14:textId="77777777" w:rsidTr="00C27314">
        <w:tc>
          <w:tcPr>
            <w:tcW w:w="988" w:type="dxa"/>
          </w:tcPr>
          <w:p w14:paraId="2DD03383" w14:textId="77777777" w:rsidR="006D3BA9" w:rsidRPr="00B20897" w:rsidRDefault="006D3BA9" w:rsidP="006D3BA9">
            <w:r w:rsidRPr="00B20897">
              <w:t>Jan-Mar</w:t>
            </w:r>
          </w:p>
        </w:tc>
        <w:tc>
          <w:tcPr>
            <w:tcW w:w="814" w:type="dxa"/>
          </w:tcPr>
          <w:p w14:paraId="2754F4F2" w14:textId="77777777" w:rsidR="006D3BA9" w:rsidRPr="00B20897" w:rsidRDefault="006D3BA9" w:rsidP="00C27314">
            <w:pPr>
              <w:jc w:val="right"/>
            </w:pPr>
            <w:r w:rsidRPr="00B20897">
              <w:t>27</w:t>
            </w:r>
          </w:p>
        </w:tc>
        <w:tc>
          <w:tcPr>
            <w:tcW w:w="901" w:type="dxa"/>
          </w:tcPr>
          <w:p w14:paraId="01459EEA" w14:textId="77777777" w:rsidR="006D3BA9" w:rsidRPr="00B20897" w:rsidRDefault="006D3BA9" w:rsidP="00C27314">
            <w:pPr>
              <w:jc w:val="right"/>
            </w:pPr>
            <w:r w:rsidRPr="00B20897">
              <w:t>209</w:t>
            </w:r>
          </w:p>
        </w:tc>
        <w:tc>
          <w:tcPr>
            <w:tcW w:w="901" w:type="dxa"/>
          </w:tcPr>
          <w:p w14:paraId="66EE36EB" w14:textId="77777777" w:rsidR="006D3BA9" w:rsidRPr="00B20897" w:rsidRDefault="00C27314" w:rsidP="00C27314">
            <w:pPr>
              <w:jc w:val="right"/>
            </w:pPr>
            <w:r w:rsidRPr="00B20897">
              <w:t>11%</w:t>
            </w:r>
          </w:p>
        </w:tc>
        <w:tc>
          <w:tcPr>
            <w:tcW w:w="902" w:type="dxa"/>
          </w:tcPr>
          <w:p w14:paraId="5BBDD340" w14:textId="77777777" w:rsidR="006D3BA9" w:rsidRPr="00B20897" w:rsidRDefault="00C27314" w:rsidP="00C27314">
            <w:pPr>
              <w:jc w:val="right"/>
            </w:pPr>
            <w:r w:rsidRPr="00B20897">
              <w:t>63</w:t>
            </w:r>
          </w:p>
        </w:tc>
        <w:tc>
          <w:tcPr>
            <w:tcW w:w="902" w:type="dxa"/>
          </w:tcPr>
          <w:p w14:paraId="1C5E298D" w14:textId="77777777" w:rsidR="006D3BA9" w:rsidRPr="00B20897" w:rsidRDefault="00C27314" w:rsidP="00C27314">
            <w:pPr>
              <w:jc w:val="right"/>
            </w:pPr>
            <w:r w:rsidRPr="00B20897">
              <w:t>74</w:t>
            </w:r>
          </w:p>
        </w:tc>
        <w:tc>
          <w:tcPr>
            <w:tcW w:w="902" w:type="dxa"/>
          </w:tcPr>
          <w:p w14:paraId="636CBDE4" w14:textId="77777777" w:rsidR="006D3BA9" w:rsidRPr="00B20897" w:rsidRDefault="00C27314" w:rsidP="00C27314">
            <w:pPr>
              <w:jc w:val="right"/>
            </w:pPr>
            <w:r w:rsidRPr="00B20897">
              <w:t>46%</w:t>
            </w:r>
          </w:p>
        </w:tc>
        <w:tc>
          <w:tcPr>
            <w:tcW w:w="902" w:type="dxa"/>
          </w:tcPr>
          <w:p w14:paraId="5DBDD275" w14:textId="77777777" w:rsidR="006D3BA9" w:rsidRPr="00B20897" w:rsidRDefault="00C27314" w:rsidP="00C27314">
            <w:pPr>
              <w:jc w:val="right"/>
            </w:pPr>
            <w:r w:rsidRPr="00B20897">
              <w:t>90</w:t>
            </w:r>
          </w:p>
        </w:tc>
        <w:tc>
          <w:tcPr>
            <w:tcW w:w="902" w:type="dxa"/>
          </w:tcPr>
          <w:p w14:paraId="563FAB4B" w14:textId="77777777" w:rsidR="006D3BA9" w:rsidRPr="00B20897" w:rsidRDefault="00C27314" w:rsidP="00C27314">
            <w:pPr>
              <w:jc w:val="right"/>
            </w:pPr>
            <w:r w:rsidRPr="00B20897">
              <w:t>283</w:t>
            </w:r>
          </w:p>
        </w:tc>
        <w:tc>
          <w:tcPr>
            <w:tcW w:w="902" w:type="dxa"/>
          </w:tcPr>
          <w:p w14:paraId="639B3F73" w14:textId="77777777" w:rsidR="006D3BA9" w:rsidRPr="00B20897" w:rsidRDefault="00C27314" w:rsidP="00C27314">
            <w:pPr>
              <w:jc w:val="right"/>
            </w:pPr>
            <w:r w:rsidRPr="00B20897">
              <w:t>24%</w:t>
            </w:r>
          </w:p>
        </w:tc>
      </w:tr>
    </w:tbl>
    <w:p w14:paraId="426BF67B" w14:textId="77777777" w:rsidR="006D3BA9" w:rsidRDefault="006D3BA9" w:rsidP="00E73A5D">
      <w:pPr>
        <w:rPr>
          <w:ins w:id="170" w:author="Robertson,Greg [St. John's]" w:date="2018-04-18T10:47:00Z"/>
        </w:rPr>
      </w:pPr>
    </w:p>
    <w:p w14:paraId="73688CE1" w14:textId="529A26B3" w:rsidR="00E379E0" w:rsidRDefault="00E379E0" w:rsidP="00E73A5D">
      <w:pPr>
        <w:rPr>
          <w:ins w:id="171" w:author="Robertson,Greg [St. John's]" w:date="2018-04-18T10:48:00Z"/>
        </w:rPr>
      </w:pPr>
      <w:ins w:id="172" w:author="Robertson,Greg [St. John's]" w:date="2018-04-18T10:47:00Z">
        <w:r>
          <w:t xml:space="preserve">Table 4. The proportion of first-winter (FW) guillemots in the sample of shot aged birds in Newfoundland and Labrador, </w:t>
        </w:r>
      </w:ins>
      <w:ins w:id="173" w:author="Robertson,Greg [St. John's]" w:date="2018-04-18T10:48:00Z">
        <w:r>
          <w:t>2010-2016.</w:t>
        </w:r>
      </w:ins>
    </w:p>
    <w:p w14:paraId="7BF65332" w14:textId="77777777" w:rsidR="00E379E0" w:rsidRDefault="00E379E0" w:rsidP="00E73A5D">
      <w:pPr>
        <w:rPr>
          <w:ins w:id="174" w:author="Robertson,Greg [St. John's]" w:date="2018-04-18T10:48:00Z"/>
        </w:rPr>
      </w:pPr>
    </w:p>
    <w:p w14:paraId="153483D6" w14:textId="1CE52FC4" w:rsidR="00E379E0" w:rsidRDefault="00A853FE" w:rsidP="00E73A5D">
      <w:pPr>
        <w:rPr>
          <w:ins w:id="175" w:author="Robertson,Greg [St. John's]" w:date="2018-04-18T10:47:00Z"/>
        </w:rPr>
      </w:pPr>
      <w:ins w:id="176" w:author="Robertson,Greg [St. John's]" w:date="2018-04-18T10:48:00Z">
        <w:r>
          <w:rPr>
            <w:noProof/>
            <w:lang w:val="en-US"/>
          </w:rPr>
          <w:drawing>
            <wp:inline distT="0" distB="0" distL="0" distR="0" wp14:anchorId="04322A58" wp14:editId="670A9AE5">
              <wp:extent cx="3829050" cy="2105025"/>
              <wp:effectExtent l="0" t="0" r="0" b="9525"/>
              <wp:docPr id="2" name="Picture 2" descr="cid:image003.png@01D3D57A.97144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D3D57A.97144210"/>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3829050" cy="2105025"/>
                      </a:xfrm>
                      <a:prstGeom prst="rect">
                        <a:avLst/>
                      </a:prstGeom>
                      <a:noFill/>
                      <a:ln>
                        <a:noFill/>
                      </a:ln>
                    </pic:spPr>
                  </pic:pic>
                </a:graphicData>
              </a:graphic>
            </wp:inline>
          </w:drawing>
        </w:r>
      </w:ins>
    </w:p>
    <w:p w14:paraId="0CF17A05" w14:textId="77777777" w:rsidR="00E379E0" w:rsidRPr="00B20897" w:rsidRDefault="00E379E0" w:rsidP="00E73A5D"/>
    <w:p w14:paraId="42DBA360" w14:textId="77777777" w:rsidR="00E73A5D" w:rsidRPr="00B20897" w:rsidRDefault="00E73A5D">
      <w:pPr>
        <w:rPr>
          <w:rFonts w:asciiTheme="majorHAnsi" w:eastAsiaTheme="majorEastAsia" w:hAnsiTheme="majorHAnsi" w:cstheme="majorBidi"/>
          <w:color w:val="365F91" w:themeColor="accent1" w:themeShade="BF"/>
          <w:sz w:val="26"/>
          <w:szCs w:val="26"/>
        </w:rPr>
      </w:pPr>
      <w:r w:rsidRPr="00B20897">
        <w:br w:type="page"/>
      </w:r>
    </w:p>
    <w:p w14:paraId="7F1779C8" w14:textId="77777777" w:rsidR="00934F59" w:rsidRPr="00B20897" w:rsidRDefault="0033502D" w:rsidP="00732562">
      <w:pPr>
        <w:pStyle w:val="Heading2"/>
      </w:pPr>
      <w:r w:rsidRPr="00B20897">
        <w:lastRenderedPageBreak/>
        <w:t>Figure legends</w:t>
      </w:r>
    </w:p>
    <w:p w14:paraId="42A7DAAD" w14:textId="77777777" w:rsidR="00732562" w:rsidRPr="00B20897" w:rsidRDefault="00732562" w:rsidP="00732562">
      <w:r w:rsidRPr="00B20897">
        <w:t>Figure 1. Maps showing the focal wintering areas</w:t>
      </w:r>
      <w:r w:rsidR="008B5DAA" w:rsidRPr="00B20897">
        <w:t xml:space="preserve"> (grey shading)</w:t>
      </w:r>
      <w:r w:rsidRPr="00B20897">
        <w:t xml:space="preserve"> and the breeding populations involved</w:t>
      </w:r>
      <w:r w:rsidR="008B5DAA" w:rsidRPr="00B20897">
        <w:t xml:space="preserve"> (ellipses)</w:t>
      </w:r>
      <w:r w:rsidRPr="00B20897">
        <w:t xml:space="preserve">. Wintering areas: 1: Newfoundland Shelf, 2: </w:t>
      </w:r>
      <w:commentRangeStart w:id="177"/>
      <w:commentRangeStart w:id="178"/>
      <w:r w:rsidRPr="00B20897">
        <w:t>CW Greenland Shelf</w:t>
      </w:r>
      <w:commentRangeEnd w:id="177"/>
      <w:r w:rsidR="00400CDA" w:rsidRPr="00B20897">
        <w:rPr>
          <w:rStyle w:val="CommentReference"/>
        </w:rPr>
        <w:commentReference w:id="177"/>
      </w:r>
      <w:commentRangeEnd w:id="178"/>
      <w:r w:rsidR="006D2EAB">
        <w:rPr>
          <w:rStyle w:val="CommentReference"/>
        </w:rPr>
        <w:commentReference w:id="178"/>
      </w:r>
      <w:r w:rsidRPr="00B20897">
        <w:t>, 3: SW Greenland Shelf. Breeding populations: A: Arctic Canada</w:t>
      </w:r>
      <w:r w:rsidR="008B5DAA" w:rsidRPr="00B20897">
        <w:t xml:space="preserve"> (540,000 pairs)</w:t>
      </w:r>
      <w:r w:rsidR="00391877" w:rsidRPr="00B20897">
        <w:t>, B</w:t>
      </w:r>
      <w:r w:rsidRPr="00B20897">
        <w:t>: Atlantic Canada</w:t>
      </w:r>
      <w:r w:rsidR="008B5DAA" w:rsidRPr="00B20897">
        <w:t xml:space="preserve"> (8200 pairs)</w:t>
      </w:r>
      <w:r w:rsidRPr="00B20897">
        <w:t xml:space="preserve">, </w:t>
      </w:r>
      <w:r w:rsidR="00391877" w:rsidRPr="00B20897">
        <w:t xml:space="preserve">C: Hudson Bay (1,000,000 pairs), </w:t>
      </w:r>
      <w:r w:rsidRPr="00B20897">
        <w:t>D: Northwest Greenland</w:t>
      </w:r>
      <w:r w:rsidR="008B5DAA" w:rsidRPr="00B20897">
        <w:t xml:space="preserve"> (310,000 pairs)</w:t>
      </w:r>
      <w:r w:rsidRPr="00B20897">
        <w:t>, E: Southwest Greenland</w:t>
      </w:r>
      <w:r w:rsidR="008B5DAA" w:rsidRPr="00B20897">
        <w:t xml:space="preserve"> (14,000 pairs)</w:t>
      </w:r>
      <w:r w:rsidRPr="00B20897">
        <w:t>, F: Iceland</w:t>
      </w:r>
      <w:r w:rsidR="008B5DAA" w:rsidRPr="00B20897">
        <w:t xml:space="preserve"> (330,000 pairs)</w:t>
      </w:r>
      <w:r w:rsidRPr="00B20897">
        <w:t>, G: Spitsbergen</w:t>
      </w:r>
      <w:r w:rsidR="008B5DAA" w:rsidRPr="00B20897">
        <w:t xml:space="preserve"> (735,000 pairs)</w:t>
      </w:r>
      <w:r w:rsidRPr="00B20897">
        <w:t>.</w:t>
      </w:r>
    </w:p>
    <w:p w14:paraId="3C7D03C7" w14:textId="09CF071B" w:rsidR="0033502D" w:rsidRPr="00B20897" w:rsidRDefault="0033502D" w:rsidP="00732562">
      <w:r w:rsidRPr="00B20897">
        <w:t xml:space="preserve">Figure </w:t>
      </w:r>
      <w:r w:rsidR="00732562" w:rsidRPr="00B20897">
        <w:t>2</w:t>
      </w:r>
      <w:r w:rsidRPr="00B20897">
        <w:t xml:space="preserve">. a) Composition of the wintering populations in the three focal areas, in terms of breeding origin. The total estimated number of breeding birds wintering in each area is shown in brackets. b) Percentage of each breeding population that winters in the three focal areas. Data from </w:t>
      </w:r>
      <w:r w:rsidRPr="00B20897">
        <w:fldChar w:fldCharType="begin"/>
      </w:r>
      <w:r w:rsidR="00531366" w:rsidRPr="00B20897">
        <w:instrText xml:space="preserve"> ADDIN EN.CITE &lt;EndNote&gt;&lt;Cite AuthorYear="1"&gt;&lt;Author&gt;Frederiksen&lt;/Author&gt;&lt;Year&gt;2016&lt;/Year&gt;&lt;RecNum&gt;2939&lt;/RecNum&gt;&lt;DisplayText&gt;Frederiksen et al. (2016)&lt;/DisplayText&gt;&lt;record&gt;&lt;rec-number&gt;2939&lt;/rec-number&gt;&lt;foreign-keys&gt;&lt;key app="EN" db-id="zxv5292pa9rrxke50fbvee0mawdetre09e25" timestamp="1464176121"&gt;2939&lt;/key&gt;&lt;/foreign-keys&gt;&lt;ref-type name="Journal Article"&gt;17&lt;/ref-type&gt;&lt;contributors&gt;&lt;authors&gt;&lt;author&gt;Frederiksen, M&lt;/author&gt;&lt;author&gt;Descamps, S.&lt;/author&gt;&lt;author&gt;Erikstad, K. E.&lt;/author&gt;&lt;author&gt;Gaston, A. J.&lt;/author&gt;&lt;author&gt;Gilchrist, H. G.&lt;/author&gt;&lt;author&gt;Grémillet, D.&lt;/author&gt;&lt;author&gt;Johansen, K.L.&lt;/author&gt;&lt;author&gt;Kolbeinsson, Y.&lt;/author&gt;&lt;author&gt;Linnebjerg, J.F.&lt;/author&gt;&lt;author&gt;Mallory, M. L.&lt;/author&gt;&lt;author&gt;McFarlane Tranquilla, L.A.&lt;/author&gt;&lt;author&gt;Merkel, F. R.&lt;/author&gt;&lt;author&gt;Montevecchi, W. A.&lt;/author&gt;&lt;author&gt;Mosbech, A.&lt;/author&gt;&lt;author&gt;Reiertsen, T. K.&lt;/author&gt;&lt;author&gt;Robertson, G. J.&lt;/author&gt;&lt;author&gt;Steen, H.&lt;/author&gt;&lt;author&gt;Strøm, H.&lt;/author&gt;&lt;author&gt;Thórarinsson, T.L.&lt;/author&gt;&lt;/authors&gt;&lt;/contributors&gt;&lt;titles&gt;&lt;title&gt;&lt;style face="normal" font="default" size="100%"&gt;Migration and wintering of a declining seabird, the thick-billed murre &lt;/style&gt;&lt;style face="italic" font="default" size="100%"&gt;Uria lomvia&lt;/style&gt;&lt;style face="normal" font="default" size="100%"&gt;, on an ocean basin scale: conservation implications&lt;/style&gt;&lt;/title&gt;&lt;secondary-title&gt;Biological Conservation&lt;/secondary-title&gt;&lt;/titles&gt;&lt;periodical&gt;&lt;full-title&gt;Biological Conservation&lt;/full-title&gt;&lt;/periodical&gt;&lt;pages&gt;26-35&lt;/pages&gt;&lt;volume&gt;200&lt;/volume&gt;&lt;dates&gt;&lt;year&gt;2016&lt;/year&gt;&lt;/dates&gt;&lt;urls&gt;&lt;/urls&gt;&lt;/record&gt;&lt;/Cite&gt;&lt;/EndNote&gt;</w:instrText>
      </w:r>
      <w:r w:rsidRPr="00B20897">
        <w:fldChar w:fldCharType="separate"/>
      </w:r>
      <w:r w:rsidR="00F21292" w:rsidRPr="00B20897">
        <w:rPr>
          <w:noProof/>
        </w:rPr>
        <w:t>Frederiksen et al. (2016)</w:t>
      </w:r>
      <w:r w:rsidRPr="00B20897">
        <w:fldChar w:fldCharType="end"/>
      </w:r>
      <w:r w:rsidRPr="00B20897">
        <w:t>.</w:t>
      </w:r>
    </w:p>
    <w:p w14:paraId="2306B679" w14:textId="77777777" w:rsidR="0033502D" w:rsidRPr="00B20897" w:rsidRDefault="00CD29F4" w:rsidP="00632CAA">
      <w:r w:rsidRPr="00B20897">
        <w:t xml:space="preserve">Figure 3. The predicted impact of anthropogenic mortality on seven breeding populations of </w:t>
      </w:r>
      <w:r w:rsidR="00E57906" w:rsidRPr="00B20897">
        <w:t>Brünnich’s</w:t>
      </w:r>
      <w:r w:rsidRPr="00B20897">
        <w:t xml:space="preserve"> </w:t>
      </w:r>
      <w:r w:rsidR="00E57906" w:rsidRPr="00B20897">
        <w:t>guillemot</w:t>
      </w:r>
      <w:r w:rsidRPr="00B20897">
        <w:t xml:space="preserve">s in the Northwest Atlantic (see Fig. 1). </w:t>
      </w:r>
      <w:r w:rsidR="008C11F2" w:rsidRPr="00B20897">
        <w:t>The impact is shown as the reduction in population growth rate over the second year of the model run</w:t>
      </w:r>
      <w:r w:rsidR="00267A5A" w:rsidRPr="00B20897">
        <w:t>, based on 10,000 stochastic realisations</w:t>
      </w:r>
      <w:r w:rsidR="008C11F2" w:rsidRPr="00B20897">
        <w:t>. The boxes show 1</w:t>
      </w:r>
      <w:r w:rsidR="008C11F2" w:rsidRPr="00B20897">
        <w:rPr>
          <w:vertAlign w:val="superscript"/>
        </w:rPr>
        <w:t>st</w:t>
      </w:r>
      <w:r w:rsidR="008C11F2" w:rsidRPr="00B20897">
        <w:t xml:space="preserve"> and 3</w:t>
      </w:r>
      <w:r w:rsidR="008C11F2" w:rsidRPr="00B20897">
        <w:rPr>
          <w:vertAlign w:val="superscript"/>
        </w:rPr>
        <w:t>rd</w:t>
      </w:r>
      <w:r w:rsidR="008C11F2" w:rsidRPr="00B20897">
        <w:t xml:space="preserve"> quantiles</w:t>
      </w:r>
      <w:r w:rsidR="00267A5A" w:rsidRPr="00B20897">
        <w:t>, split by the median. The whiskers extend to either the most extreme observations or 1.5 times the length of the box, whichever is closer to the median. For clarity, outliers are not shown.</w:t>
      </w:r>
    </w:p>
    <w:p w14:paraId="5392F6E1" w14:textId="77777777" w:rsidR="00934F59" w:rsidRPr="00B20897" w:rsidRDefault="00934F59">
      <w:r w:rsidRPr="00B20897">
        <w:br w:type="page"/>
      </w:r>
    </w:p>
    <w:p w14:paraId="4815F50C" w14:textId="77777777" w:rsidR="0033502D" w:rsidRPr="00B20897" w:rsidRDefault="00BA72DB" w:rsidP="0033502D">
      <w:pPr>
        <w:keepNext/>
      </w:pPr>
      <w:r w:rsidRPr="00B20897">
        <w:rPr>
          <w:noProof/>
          <w:lang w:val="en-US"/>
        </w:rPr>
        <w:lastRenderedPageBreak/>
        <w:drawing>
          <wp:inline distT="0" distB="0" distL="0" distR="0" wp14:anchorId="348E7FC6" wp14:editId="59C8A060">
            <wp:extent cx="5731510" cy="80994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rea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8099425"/>
                    </a:xfrm>
                    <a:prstGeom prst="rect">
                      <a:avLst/>
                    </a:prstGeom>
                  </pic:spPr>
                </pic:pic>
              </a:graphicData>
            </a:graphic>
          </wp:inline>
        </w:drawing>
      </w:r>
    </w:p>
    <w:p w14:paraId="0D66A900" w14:textId="12D82D3A" w:rsidR="0033502D" w:rsidRPr="00B20897" w:rsidRDefault="0033502D" w:rsidP="0033502D">
      <w:pPr>
        <w:pStyle w:val="Caption"/>
        <w:rPr>
          <w:sz w:val="22"/>
          <w:szCs w:val="22"/>
        </w:rPr>
      </w:pPr>
      <w:r w:rsidRPr="00B20897">
        <w:rPr>
          <w:sz w:val="22"/>
          <w:szCs w:val="22"/>
        </w:rPr>
        <w:t xml:space="preserve">Figure </w:t>
      </w:r>
      <w:commentRangeStart w:id="179"/>
      <w:commentRangeStart w:id="180"/>
      <w:r w:rsidRPr="00B20897">
        <w:rPr>
          <w:sz w:val="22"/>
          <w:szCs w:val="22"/>
        </w:rPr>
        <w:fldChar w:fldCharType="begin"/>
      </w:r>
      <w:r w:rsidRPr="00B20897">
        <w:rPr>
          <w:sz w:val="22"/>
          <w:szCs w:val="22"/>
        </w:rPr>
        <w:instrText xml:space="preserve"> SEQ Figur \* ARABIC </w:instrText>
      </w:r>
      <w:r w:rsidRPr="00B20897">
        <w:rPr>
          <w:sz w:val="22"/>
          <w:szCs w:val="22"/>
        </w:rPr>
        <w:fldChar w:fldCharType="separate"/>
      </w:r>
      <w:r w:rsidR="00742B22">
        <w:rPr>
          <w:noProof/>
          <w:sz w:val="22"/>
          <w:szCs w:val="22"/>
        </w:rPr>
        <w:t>1</w:t>
      </w:r>
      <w:r w:rsidRPr="00B20897">
        <w:rPr>
          <w:sz w:val="22"/>
          <w:szCs w:val="22"/>
        </w:rPr>
        <w:fldChar w:fldCharType="end"/>
      </w:r>
      <w:commentRangeEnd w:id="179"/>
      <w:r w:rsidR="009F2428" w:rsidRPr="00B20897">
        <w:rPr>
          <w:rStyle w:val="CommentReference"/>
          <w:i w:val="0"/>
          <w:iCs w:val="0"/>
          <w:color w:val="auto"/>
        </w:rPr>
        <w:commentReference w:id="179"/>
      </w:r>
      <w:commentRangeEnd w:id="180"/>
      <w:r w:rsidR="006D2EAB">
        <w:rPr>
          <w:rStyle w:val="CommentReference"/>
          <w:i w:val="0"/>
          <w:iCs w:val="0"/>
          <w:color w:val="auto"/>
        </w:rPr>
        <w:commentReference w:id="180"/>
      </w:r>
      <w:r w:rsidR="00732562" w:rsidRPr="00B20897">
        <w:rPr>
          <w:sz w:val="22"/>
          <w:szCs w:val="22"/>
        </w:rPr>
        <w:t>.</w:t>
      </w:r>
    </w:p>
    <w:p w14:paraId="366E1E19" w14:textId="77777777" w:rsidR="0033502D" w:rsidRPr="00B20897" w:rsidRDefault="0033502D">
      <w:r w:rsidRPr="00B20897">
        <w:br w:type="page"/>
      </w:r>
    </w:p>
    <w:p w14:paraId="3985684B" w14:textId="77777777" w:rsidR="00CF3A4F" w:rsidRPr="00B20897" w:rsidRDefault="000F3699" w:rsidP="00632CAA">
      <w:r w:rsidRPr="00B20897">
        <w:lastRenderedPageBreak/>
        <w:t>a)</w:t>
      </w:r>
    </w:p>
    <w:p w14:paraId="4DFEDC76" w14:textId="132C2C88" w:rsidR="000F3699" w:rsidRPr="00B20897" w:rsidRDefault="00B67ADA" w:rsidP="00632CAA">
      <w:r>
        <w:rPr>
          <w:noProof/>
          <w:lang w:val="en-US"/>
        </w:rPr>
        <w:drawing>
          <wp:inline distT="0" distB="0" distL="0" distR="0" wp14:anchorId="20B52929" wp14:editId="4EC298C2">
            <wp:extent cx="5731510" cy="314515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 2a.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145155"/>
                    </a:xfrm>
                    <a:prstGeom prst="rect">
                      <a:avLst/>
                    </a:prstGeom>
                  </pic:spPr>
                </pic:pic>
              </a:graphicData>
            </a:graphic>
          </wp:inline>
        </w:drawing>
      </w:r>
    </w:p>
    <w:p w14:paraId="455C8531" w14:textId="77777777" w:rsidR="000F3699" w:rsidRPr="00B20897" w:rsidRDefault="000F3699" w:rsidP="00632CAA">
      <w:r w:rsidRPr="00B20897">
        <w:t>b)</w:t>
      </w:r>
    </w:p>
    <w:p w14:paraId="096E78FA" w14:textId="0BD72909" w:rsidR="000F3699" w:rsidRPr="00B20897" w:rsidRDefault="00B67ADA" w:rsidP="000F3699">
      <w:pPr>
        <w:keepNext/>
      </w:pPr>
      <w:r>
        <w:rPr>
          <w:noProof/>
          <w:lang w:val="en-US"/>
        </w:rPr>
        <w:drawing>
          <wp:inline distT="0" distB="0" distL="0" distR="0" wp14:anchorId="584DE90D" wp14:editId="12B8EDD5">
            <wp:extent cx="5731510" cy="400558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 2b.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4005580"/>
                    </a:xfrm>
                    <a:prstGeom prst="rect">
                      <a:avLst/>
                    </a:prstGeom>
                  </pic:spPr>
                </pic:pic>
              </a:graphicData>
            </a:graphic>
          </wp:inline>
        </w:drawing>
      </w:r>
    </w:p>
    <w:p w14:paraId="6E23CFEE" w14:textId="77777777" w:rsidR="000F3699" w:rsidRPr="00B20897" w:rsidRDefault="000F3699" w:rsidP="000F3699">
      <w:pPr>
        <w:pStyle w:val="Caption"/>
        <w:rPr>
          <w:sz w:val="22"/>
          <w:szCs w:val="22"/>
        </w:rPr>
      </w:pPr>
      <w:r w:rsidRPr="00B20897">
        <w:rPr>
          <w:sz w:val="22"/>
          <w:szCs w:val="22"/>
        </w:rPr>
        <w:t xml:space="preserve">Figure </w:t>
      </w:r>
      <w:r w:rsidR="00732562" w:rsidRPr="00B20897">
        <w:rPr>
          <w:sz w:val="22"/>
          <w:szCs w:val="22"/>
        </w:rPr>
        <w:t>2</w:t>
      </w:r>
      <w:r w:rsidRPr="00B20897">
        <w:rPr>
          <w:sz w:val="22"/>
          <w:szCs w:val="22"/>
        </w:rPr>
        <w:t xml:space="preserve">. </w:t>
      </w:r>
    </w:p>
    <w:p w14:paraId="6EECD7BE" w14:textId="77777777" w:rsidR="000F3699" w:rsidRPr="00B20897" w:rsidRDefault="000F3699" w:rsidP="00632CAA"/>
    <w:p w14:paraId="0F1D7EA6" w14:textId="7F8B0A52" w:rsidR="00CD29F4" w:rsidRPr="00B20897" w:rsidRDefault="008531C5" w:rsidP="00CD29F4">
      <w:pPr>
        <w:keepNext/>
      </w:pPr>
      <w:r>
        <w:rPr>
          <w:noProof/>
          <w:lang w:val="en-US"/>
        </w:rPr>
        <w:lastRenderedPageBreak/>
        <w:drawing>
          <wp:inline distT="0" distB="0" distL="0" distR="0" wp14:anchorId="1417EC85" wp14:editId="2B936ECC">
            <wp:extent cx="5731510" cy="859726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ntag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8597265"/>
                    </a:xfrm>
                    <a:prstGeom prst="rect">
                      <a:avLst/>
                    </a:prstGeom>
                  </pic:spPr>
                </pic:pic>
              </a:graphicData>
            </a:graphic>
          </wp:inline>
        </w:drawing>
      </w:r>
    </w:p>
    <w:p w14:paraId="79906C0F" w14:textId="57E17A15" w:rsidR="002E3108" w:rsidRPr="00B20897" w:rsidRDefault="00CD29F4" w:rsidP="00CD29F4">
      <w:pPr>
        <w:pStyle w:val="Caption"/>
      </w:pPr>
      <w:r w:rsidRPr="00B20897">
        <w:lastRenderedPageBreak/>
        <w:t>Figure 3.</w:t>
      </w:r>
    </w:p>
    <w:sectPr w:rsidR="002E3108" w:rsidRPr="00B20897">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orten Frederiksen" w:date="2018-04-18T14:45:00Z" w:initials="MF">
    <w:p w14:paraId="3BEFD577" w14:textId="4D5E0F12" w:rsidR="00177013" w:rsidRDefault="00177013">
      <w:pPr>
        <w:pStyle w:val="CommentText"/>
      </w:pPr>
      <w:r>
        <w:rPr>
          <w:rStyle w:val="CommentReference"/>
        </w:rPr>
        <w:annotationRef/>
      </w:r>
      <w:r>
        <w:t>We can always change to TBM, depending on target journal</w:t>
      </w:r>
    </w:p>
  </w:comment>
  <w:comment w:id="4" w:author="Morten Frederiksen" w:date="2018-04-18T14:45:00Z" w:initials="MF">
    <w:p w14:paraId="5257894B" w14:textId="0E1F8875" w:rsidR="00177013" w:rsidRDefault="00177013">
      <w:pPr>
        <w:pStyle w:val="CommentText"/>
      </w:pPr>
      <w:r>
        <w:rPr>
          <w:rStyle w:val="CommentReference"/>
        </w:rPr>
        <w:annotationRef/>
      </w:r>
      <w:r>
        <w:t>Other authors?</w:t>
      </w:r>
    </w:p>
  </w:comment>
  <w:comment w:id="6" w:author="Flemming Merkel" w:date="2018-04-18T14:45:00Z" w:initials="FM">
    <w:p w14:paraId="348776B0" w14:textId="77777777" w:rsidR="00177013" w:rsidRDefault="00177013">
      <w:pPr>
        <w:pStyle w:val="CommentText"/>
      </w:pPr>
      <w:r>
        <w:rPr>
          <w:rStyle w:val="CommentReference"/>
        </w:rPr>
        <w:annotationRef/>
      </w:r>
      <w:r>
        <w:t>Do I need to check these numbers?</w:t>
      </w:r>
    </w:p>
  </w:comment>
  <w:comment w:id="7" w:author="Morten Frederiksen" w:date="2018-04-18T14:45:00Z" w:initials="MF">
    <w:p w14:paraId="08A551D8" w14:textId="16D3210B" w:rsidR="00177013" w:rsidRDefault="00177013">
      <w:pPr>
        <w:pStyle w:val="CommentText"/>
      </w:pPr>
      <w:r>
        <w:rPr>
          <w:rStyle w:val="CommentReference"/>
        </w:rPr>
        <w:annotationRef/>
      </w:r>
      <w:r>
        <w:t xml:space="preserve">No </w:t>
      </w:r>
      <w:r>
        <w:sym w:font="Wingdings" w:char="F04A"/>
      </w:r>
    </w:p>
  </w:comment>
  <w:comment w:id="9" w:author="Jannie Fries Linnebjerg" w:date="2018-04-18T14:45:00Z" w:initials="JFL">
    <w:p w14:paraId="170B44AE" w14:textId="0D843E05" w:rsidR="00177013" w:rsidRDefault="00177013">
      <w:pPr>
        <w:pStyle w:val="CommentText"/>
      </w:pPr>
      <w:r>
        <w:rPr>
          <w:rStyle w:val="CommentReference"/>
        </w:rPr>
        <w:annotationRef/>
      </w:r>
      <w:r>
        <w:t>The freezer is between -20 and -23 degrees….</w:t>
      </w:r>
    </w:p>
  </w:comment>
  <w:comment w:id="8" w:author="Morten Frederiksen" w:date="2018-04-18T14:45:00Z" w:initials="MF">
    <w:p w14:paraId="7648D900" w14:textId="13667C3F" w:rsidR="00177013" w:rsidRDefault="00177013">
      <w:pPr>
        <w:pStyle w:val="CommentText"/>
      </w:pPr>
      <w:r>
        <w:rPr>
          <w:rStyle w:val="CommentReference"/>
        </w:rPr>
        <w:annotationRef/>
      </w:r>
      <w:r>
        <w:t>Temperature?</w:t>
      </w:r>
    </w:p>
  </w:comment>
  <w:comment w:id="13" w:author="Jannie Fries Linnebjerg" w:date="2018-04-18T14:45:00Z" w:initials="JFL">
    <w:p w14:paraId="254C0296" w14:textId="1875E893" w:rsidR="00177013" w:rsidRDefault="00177013">
      <w:pPr>
        <w:pStyle w:val="CommentText"/>
      </w:pPr>
      <w:r>
        <w:rPr>
          <w:rStyle w:val="CommentReference"/>
        </w:rPr>
        <w:annotationRef/>
      </w:r>
      <w:r>
        <w:t>Flemming. We should just check this in your spreadsheet. I’m not sure I have the final version of all the data.</w:t>
      </w:r>
      <w:r>
        <w:br/>
      </w:r>
      <w:r>
        <w:br/>
        <w:t>Also, did we include birds dissected earlier?</w:t>
      </w:r>
    </w:p>
  </w:comment>
  <w:comment w:id="12" w:author="Morten Frederiksen" w:date="2018-04-18T14:45:00Z" w:initials="MF">
    <w:p w14:paraId="6D99FB20" w14:textId="4025ECB3" w:rsidR="00177013" w:rsidRDefault="00177013">
      <w:pPr>
        <w:pStyle w:val="CommentText"/>
      </w:pPr>
      <w:r>
        <w:rPr>
          <w:rStyle w:val="CommentReference"/>
        </w:rPr>
        <w:annotationRef/>
      </w:r>
      <w:r>
        <w:t>I think it’s important to show that all birds were examined by the same people</w:t>
      </w:r>
    </w:p>
  </w:comment>
  <w:comment w:id="14" w:author="Flemming Merkel" w:date="2018-04-18T14:45:00Z" w:initials="FM">
    <w:p w14:paraId="6BED73FD" w14:textId="628E83B2" w:rsidR="00177013" w:rsidRDefault="00177013">
      <w:pPr>
        <w:pStyle w:val="CommentText"/>
      </w:pPr>
      <w:r>
        <w:rPr>
          <w:rStyle w:val="CommentReference"/>
        </w:rPr>
        <w:annotationRef/>
      </w:r>
      <w:r>
        <w:t>Do you want me to go into details with these measurements and do you want references for how to use them?</w:t>
      </w:r>
    </w:p>
  </w:comment>
  <w:comment w:id="15" w:author="Morten Frederiksen" w:date="2018-04-18T14:45:00Z" w:initials="MF">
    <w:p w14:paraId="105F3003" w14:textId="0307A7D0" w:rsidR="00177013" w:rsidRDefault="00177013">
      <w:pPr>
        <w:pStyle w:val="CommentText"/>
      </w:pPr>
      <w:r>
        <w:rPr>
          <w:rStyle w:val="CommentReference"/>
        </w:rPr>
        <w:annotationRef/>
      </w:r>
      <w:r>
        <w:t>Maybe one reference would be useful?</w:t>
      </w:r>
    </w:p>
  </w:comment>
  <w:comment w:id="21" w:author="Jannie Fries Linnebjerg" w:date="2018-04-18T14:45:00Z" w:initials="JFL">
    <w:p w14:paraId="7E67FD1B" w14:textId="7DF6D253" w:rsidR="00177013" w:rsidRDefault="00177013">
      <w:pPr>
        <w:pStyle w:val="CommentText"/>
      </w:pPr>
      <w:r>
        <w:rPr>
          <w:rStyle w:val="CommentReference"/>
        </w:rPr>
        <w:annotationRef/>
      </w:r>
      <w:r>
        <w:t>a?</w:t>
      </w:r>
    </w:p>
  </w:comment>
  <w:comment w:id="28" w:author="Morten Frederiksen" w:date="2018-04-18T14:45:00Z" w:initials="MF">
    <w:p w14:paraId="2DF665D9" w14:textId="596D43BA" w:rsidR="00177013" w:rsidRDefault="00177013">
      <w:pPr>
        <w:pStyle w:val="CommentText"/>
      </w:pPr>
      <w:r>
        <w:rPr>
          <w:rStyle w:val="CommentReference"/>
        </w:rPr>
        <w:annotationRef/>
      </w:r>
      <w:r>
        <w:t>Greg, what is the open season?</w:t>
      </w:r>
    </w:p>
  </w:comment>
  <w:comment w:id="46" w:author="Morten Frederiksen" w:date="2018-04-18T14:45:00Z" w:initials="MF">
    <w:p w14:paraId="05F1071A" w14:textId="041979F8" w:rsidR="00177013" w:rsidRDefault="00177013">
      <w:pPr>
        <w:pStyle w:val="CommentText"/>
      </w:pPr>
      <w:r>
        <w:rPr>
          <w:rStyle w:val="CommentReference"/>
        </w:rPr>
        <w:annotationRef/>
      </w:r>
      <w:r>
        <w:t>Greg, do we need to report more? This is the simple mean, SD is 0.09. Maybe we should give the data for each year in a table?</w:t>
      </w:r>
    </w:p>
  </w:comment>
  <w:comment w:id="67" w:author="Jannie Fries Linnebjerg" w:date="2018-04-18T14:45:00Z" w:initials="JFL">
    <w:p w14:paraId="00EFB1BE" w14:textId="55263E91" w:rsidR="00177013" w:rsidRDefault="00177013">
      <w:pPr>
        <w:pStyle w:val="CommentText"/>
      </w:pPr>
      <w:r>
        <w:rPr>
          <w:rStyle w:val="CommentReference"/>
        </w:rPr>
        <w:annotationRef/>
      </w:r>
      <w:r>
        <w:t>I think it would be nice to report a bit more.</w:t>
      </w:r>
    </w:p>
  </w:comment>
  <w:comment w:id="99" w:author="Robertson,Greg [St. John's]" w:date="2018-04-18T14:45:00Z" w:initials="GJR">
    <w:p w14:paraId="1480A44B" w14:textId="136012CB" w:rsidR="00177013" w:rsidRDefault="00177013">
      <w:pPr>
        <w:pStyle w:val="CommentText"/>
      </w:pPr>
      <w:r>
        <w:rPr>
          <w:rStyle w:val="CommentReference"/>
        </w:rPr>
        <w:annotationRef/>
      </w:r>
      <w:r>
        <w:t xml:space="preserve">Little lower with the complete data </w:t>
      </w:r>
    </w:p>
  </w:comment>
  <w:comment w:id="105" w:author="Robertson,Greg [St. John's]" w:date="2018-04-18T14:45:00Z" w:initials="GJR">
    <w:p w14:paraId="4CD5E81E" w14:textId="5E3C87C0" w:rsidR="00177013" w:rsidRDefault="00177013">
      <w:pPr>
        <w:pStyle w:val="CommentText"/>
      </w:pPr>
      <w:r>
        <w:rPr>
          <w:rStyle w:val="CommentReference"/>
        </w:rPr>
        <w:annotationRef/>
      </w:r>
      <w:r>
        <w:t>I think the percentages are enough to show the clear difference, if anyone wants to use statistics like odds ratios, they can calculate themselves.</w:t>
      </w:r>
    </w:p>
  </w:comment>
  <w:comment w:id="107" w:author="Morten Frederiksen" w:date="2018-04-18T14:45:00Z" w:initials="MF">
    <w:p w14:paraId="59F1CBD8" w14:textId="0038DF5D" w:rsidR="00177013" w:rsidRDefault="00177013">
      <w:pPr>
        <w:pStyle w:val="CommentText"/>
      </w:pPr>
      <w:r>
        <w:rPr>
          <w:rStyle w:val="CommentReference"/>
        </w:rPr>
        <w:annotationRef/>
      </w:r>
      <w:r>
        <w:t>Not sure what’s the optimal way of showing this – or whether it should be in the results or discussion. These values relate to the Greenland harvest age distribution – the bias is slightly stronger in the Canadian harvest</w:t>
      </w:r>
    </w:p>
  </w:comment>
  <w:comment w:id="108" w:author="Jannie Fries Linnebjerg" w:date="2018-04-18T14:45:00Z" w:initials="JFL">
    <w:p w14:paraId="373B2801" w14:textId="199C310A" w:rsidR="00177013" w:rsidRDefault="00177013">
      <w:pPr>
        <w:pStyle w:val="CommentText"/>
      </w:pPr>
      <w:r>
        <w:rPr>
          <w:rStyle w:val="CommentReference"/>
        </w:rPr>
        <w:annotationRef/>
      </w:r>
      <w:r>
        <w:t>Good question. I think it fits well here, but it is a result so….</w:t>
      </w:r>
    </w:p>
  </w:comment>
  <w:comment w:id="109" w:author="Morten Frederiksen" w:date="2018-04-18T14:45:00Z" w:initials="MF">
    <w:p w14:paraId="5B8DBDF2" w14:textId="4E7AA2C4" w:rsidR="00177013" w:rsidRDefault="00177013">
      <w:pPr>
        <w:pStyle w:val="CommentText"/>
      </w:pPr>
      <w:r>
        <w:rPr>
          <w:rStyle w:val="CommentReference"/>
        </w:rPr>
        <w:annotationRef/>
      </w:r>
      <w:r>
        <w:t>Why not Newfoundland? There are colonies on the CBird map …</w:t>
      </w:r>
    </w:p>
  </w:comment>
  <w:comment w:id="110" w:author="Robertson,Greg [St. John's]" w:date="2018-04-18T14:45:00Z" w:initials="GJR">
    <w:p w14:paraId="5330B41B" w14:textId="4663BD10" w:rsidR="00177013" w:rsidRDefault="00177013">
      <w:pPr>
        <w:pStyle w:val="CommentText"/>
      </w:pPr>
      <w:r>
        <w:rPr>
          <w:rStyle w:val="CommentReference"/>
        </w:rPr>
        <w:annotationRef/>
      </w:r>
      <w:r>
        <w:t xml:space="preserve">Because they are tiny in Nfld, sometimes just a few pairs of TBMU mixed in with thousands and thousands of COMU. It’s not until Labrador that decent numbers (&gt;1000 pairs) are present in the murre colonies. </w:t>
      </w:r>
    </w:p>
  </w:comment>
  <w:comment w:id="113" w:author="Jannie Fries Linnebjerg" w:date="2018-04-18T14:45:00Z" w:initials="JFL">
    <w:p w14:paraId="181204D5" w14:textId="25F2D5FC" w:rsidR="00177013" w:rsidRDefault="00177013">
      <w:pPr>
        <w:pStyle w:val="CommentText"/>
      </w:pPr>
      <w:r>
        <w:rPr>
          <w:rStyle w:val="CommentReference"/>
        </w:rPr>
        <w:annotationRef/>
      </w:r>
      <w:r>
        <w:t>What’s the proper English way of writing this? Does small refer to the guillemots being small or the population?</w:t>
      </w:r>
    </w:p>
  </w:comment>
  <w:comment w:id="114" w:author="Morten Frederiksen" w:date="2018-04-18T14:45:00Z" w:initials="MF">
    <w:p w14:paraId="6D43A737" w14:textId="22AB47BC" w:rsidR="00177013" w:rsidRDefault="00177013">
      <w:pPr>
        <w:pStyle w:val="CommentText"/>
      </w:pPr>
      <w:r>
        <w:rPr>
          <w:rStyle w:val="CommentReference"/>
        </w:rPr>
        <w:annotationRef/>
      </w:r>
      <w:r>
        <w:t>How do we refer to this?</w:t>
      </w:r>
    </w:p>
  </w:comment>
  <w:comment w:id="122" w:author="Morten Frederiksen" w:date="2018-04-18T14:45:00Z" w:initials="MF">
    <w:p w14:paraId="0ECD29B5" w14:textId="569C734A" w:rsidR="00177013" w:rsidRDefault="00177013">
      <w:pPr>
        <w:pStyle w:val="CommentText"/>
      </w:pPr>
      <w:r>
        <w:rPr>
          <w:rStyle w:val="CommentReference"/>
        </w:rPr>
        <w:annotationRef/>
      </w:r>
      <w:r>
        <w:t>Greg: you’d left this sentence unfinished, so I added some words</w:t>
      </w:r>
    </w:p>
  </w:comment>
  <w:comment w:id="123" w:author="Robertson,Greg [St. John's]" w:date="2018-04-18T14:45:00Z" w:initials="GJR">
    <w:p w14:paraId="3B99FC26" w14:textId="2DB407D3" w:rsidR="00177013" w:rsidRDefault="00177013">
      <w:pPr>
        <w:pStyle w:val="CommentText"/>
      </w:pPr>
      <w:r>
        <w:rPr>
          <w:rStyle w:val="CommentReference"/>
        </w:rPr>
        <w:annotationRef/>
      </w:r>
      <w:r>
        <w:t>Thanks Morten, looks good to me.</w:t>
      </w:r>
    </w:p>
  </w:comment>
  <w:comment w:id="124" w:author="Morten Frederiksen" w:date="2018-04-18T14:45:00Z" w:initials="MF">
    <w:p w14:paraId="754AB83D" w14:textId="75B5724C" w:rsidR="00177013" w:rsidRDefault="00177013">
      <w:pPr>
        <w:pStyle w:val="CommentText"/>
      </w:pPr>
      <w:r>
        <w:t xml:space="preserve">Flemming: </w:t>
      </w:r>
      <w:r>
        <w:rPr>
          <w:rStyle w:val="CommentReference"/>
        </w:rPr>
        <w:annotationRef/>
      </w:r>
      <w:r>
        <w:t>Anything we want to say about potential biases in GL harvest data?</w:t>
      </w:r>
    </w:p>
  </w:comment>
  <w:comment w:id="125" w:author="Morten Frederiksen" w:date="2018-04-18T14:45:00Z" w:initials="MF">
    <w:p w14:paraId="043B42F0" w14:textId="2F4C9E30" w:rsidR="00177013" w:rsidRDefault="00177013">
      <w:pPr>
        <w:pStyle w:val="CommentText"/>
      </w:pPr>
      <w:r>
        <w:rPr>
          <w:rStyle w:val="CommentReference"/>
        </w:rPr>
        <w:annotationRef/>
      </w:r>
      <w:r>
        <w:t>Should we say that our model possibly overestimated the impact of oiling, because it has declined further since 2012?</w:t>
      </w:r>
    </w:p>
  </w:comment>
  <w:comment w:id="126" w:author="Robertson,Greg [St. John's]" w:date="2018-04-18T14:45:00Z" w:initials="GJR">
    <w:p w14:paraId="7F35B451" w14:textId="5BD59F90" w:rsidR="00177013" w:rsidRDefault="00177013">
      <w:pPr>
        <w:pStyle w:val="CommentText"/>
      </w:pPr>
      <w:r>
        <w:rPr>
          <w:rStyle w:val="CommentReference"/>
        </w:rPr>
        <w:annotationRef/>
      </w:r>
      <w:r>
        <w:t>I think so, added a sentence.</w:t>
      </w:r>
    </w:p>
  </w:comment>
  <w:comment w:id="128" w:author="Flemming Merkel" w:date="2018-04-18T14:45:00Z" w:initials="FM">
    <w:p w14:paraId="6FCC476C" w14:textId="77777777" w:rsidR="00177013" w:rsidRDefault="00177013">
      <w:pPr>
        <w:pStyle w:val="CommentText"/>
      </w:pPr>
      <w:r>
        <w:rPr>
          <w:rStyle w:val="CommentReference"/>
        </w:rPr>
        <w:annotationRef/>
      </w:r>
      <w:r>
        <w:t>Only Spitsbergen is red-listed or what?</w:t>
      </w:r>
    </w:p>
  </w:comment>
  <w:comment w:id="129" w:author="Morten Frederiksen" w:date="2018-04-18T14:45:00Z" w:initials="MF">
    <w:p w14:paraId="4F3EEC8D" w14:textId="447DCA20" w:rsidR="00177013" w:rsidRDefault="00177013">
      <w:pPr>
        <w:pStyle w:val="CommentText"/>
      </w:pPr>
      <w:r>
        <w:rPr>
          <w:rStyle w:val="CommentReference"/>
        </w:rPr>
        <w:annotationRef/>
      </w:r>
      <w:r>
        <w:t>All three are red-listed</w:t>
      </w:r>
    </w:p>
  </w:comment>
  <w:comment w:id="130" w:author="Morten Frederiksen" w:date="2018-04-18T14:45:00Z" w:initials="MF">
    <w:p w14:paraId="77923307" w14:textId="653C19F0" w:rsidR="00177013" w:rsidRDefault="00177013">
      <w:pPr>
        <w:pStyle w:val="CommentText"/>
      </w:pPr>
      <w:r>
        <w:rPr>
          <w:rStyle w:val="CommentReference"/>
        </w:rPr>
        <w:annotationRef/>
      </w:r>
      <w:r>
        <w:t>Should we mention recent changes in legislation in Greenland? Flemming?</w:t>
      </w:r>
      <w:r>
        <w:br/>
      </w:r>
      <w:r>
        <w:br/>
        <w:t>JAFL: I think that would be a good thing to do as the hunting season has been shortened even more (except for the addition of the spring hunting).</w:t>
      </w:r>
    </w:p>
  </w:comment>
  <w:comment w:id="132" w:author="Jannie Fries Linnebjerg" w:date="2018-04-18T14:45:00Z" w:initials="JFL">
    <w:p w14:paraId="4DBBEA72" w14:textId="5CA2780C" w:rsidR="00177013" w:rsidRDefault="00177013">
      <w:pPr>
        <w:pStyle w:val="CommentText"/>
      </w:pPr>
      <w:r>
        <w:rPr>
          <w:rStyle w:val="CommentReference"/>
        </w:rPr>
        <w:annotationRef/>
      </w:r>
      <w:r>
        <w:t>Especially because the illegal harvest most often affect the breeding population of the area…</w:t>
      </w:r>
    </w:p>
  </w:comment>
  <w:comment w:id="131" w:author="Morten Frederiksen" w:date="2018-04-18T14:45:00Z" w:initials="MF">
    <w:p w14:paraId="09FBE0BA" w14:textId="13F60BF8" w:rsidR="00177013" w:rsidRDefault="00177013">
      <w:pPr>
        <w:pStyle w:val="CommentText"/>
      </w:pPr>
      <w:r>
        <w:rPr>
          <w:rStyle w:val="CommentReference"/>
        </w:rPr>
        <w:annotationRef/>
      </w:r>
      <w:r>
        <w:t>Comments? How do we address this?</w:t>
      </w:r>
    </w:p>
  </w:comment>
  <w:comment w:id="133" w:author="Morten Frederiksen" w:date="2018-04-18T14:45:00Z" w:initials="MF">
    <w:p w14:paraId="3B1A20FE" w14:textId="752E8416" w:rsidR="00177013" w:rsidRDefault="00177013">
      <w:pPr>
        <w:pStyle w:val="CommentText"/>
      </w:pPr>
      <w:r>
        <w:rPr>
          <w:rStyle w:val="CommentReference"/>
        </w:rPr>
        <w:annotationRef/>
      </w:r>
      <w:r>
        <w:t>Check!</w:t>
      </w:r>
    </w:p>
  </w:comment>
  <w:comment w:id="134" w:author="Jannie Fries Linnebjerg" w:date="2018-04-18T14:45:00Z" w:initials="JFL">
    <w:p w14:paraId="5589F06E" w14:textId="30C86AED" w:rsidR="00177013" w:rsidRDefault="00177013">
      <w:pPr>
        <w:pStyle w:val="CommentText"/>
      </w:pPr>
      <w:r>
        <w:rPr>
          <w:rStyle w:val="CommentReference"/>
        </w:rPr>
        <w:annotationRef/>
      </w:r>
      <w:r>
        <w:t xml:space="preserve">Something like this? Please correct </w:t>
      </w:r>
      <w:r>
        <w:sym w:font="Wingdings" w:char="F04A"/>
      </w:r>
      <w:r>
        <w:br/>
      </w:r>
      <w:r>
        <w:br/>
        <w:t>Should it say recovered dead birds….or…?</w:t>
      </w:r>
    </w:p>
  </w:comment>
  <w:comment w:id="140" w:author="Morten Frederiksen" w:date="2018-04-18T14:45:00Z" w:initials="MF">
    <w:p w14:paraId="4134F323" w14:textId="6314FF7B" w:rsidR="00177013" w:rsidRDefault="00177013">
      <w:pPr>
        <w:pStyle w:val="CommentText"/>
      </w:pPr>
      <w:r>
        <w:rPr>
          <w:rStyle w:val="CommentReference"/>
        </w:rPr>
        <w:annotationRef/>
      </w:r>
      <w:r>
        <w:t>Jannie: I don’t remember what the recoveries suggest?</w:t>
      </w:r>
    </w:p>
  </w:comment>
  <w:comment w:id="150" w:author="Jannie Fries Linnebjerg" w:date="2018-04-18T14:45:00Z" w:initials="JFL">
    <w:p w14:paraId="0398D47C" w14:textId="2CAF7082" w:rsidR="00177013" w:rsidRDefault="00177013">
      <w:pPr>
        <w:pStyle w:val="CommentText"/>
      </w:pPr>
      <w:r>
        <w:rPr>
          <w:rStyle w:val="CommentReference"/>
        </w:rPr>
        <w:annotationRef/>
      </w:r>
      <w:r>
        <w:t>Should we thank some of the hunters who collected the birds in Greenland Flemming?</w:t>
      </w:r>
    </w:p>
  </w:comment>
  <w:comment w:id="146" w:author="Morten Frederiksen" w:date="2018-04-18T14:45:00Z" w:initials="MF">
    <w:p w14:paraId="08E9D553" w14:textId="38F47FE9" w:rsidR="00177013" w:rsidRDefault="00177013">
      <w:pPr>
        <w:pStyle w:val="CommentText"/>
      </w:pPr>
      <w:r>
        <w:rPr>
          <w:rStyle w:val="CommentReference"/>
        </w:rPr>
        <w:annotationRef/>
      </w:r>
      <w:r>
        <w:t>Anything else to include here?</w:t>
      </w:r>
    </w:p>
  </w:comment>
  <w:comment w:id="151" w:author="Morten Frederiksen" w:date="2018-04-18T14:45:00Z" w:initials="MF">
    <w:p w14:paraId="5FD3F74D" w14:textId="72E03D1E" w:rsidR="00177013" w:rsidRDefault="00177013">
      <w:pPr>
        <w:pStyle w:val="CommentText"/>
      </w:pPr>
      <w:r>
        <w:rPr>
          <w:rStyle w:val="CommentReference"/>
        </w:rPr>
        <w:annotationRef/>
      </w:r>
      <w:r>
        <w:t>Any funding to report for ageing studies, or for earlier versions of the model?</w:t>
      </w:r>
    </w:p>
  </w:comment>
  <w:comment w:id="169" w:author="Morten Frederiksen" w:date="2018-04-18T14:45:00Z" w:initials="MF">
    <w:p w14:paraId="05A94E57" w14:textId="57C03A99" w:rsidR="00177013" w:rsidRDefault="00177013">
      <w:pPr>
        <w:pStyle w:val="CommentText"/>
      </w:pPr>
      <w:r>
        <w:rPr>
          <w:rStyle w:val="CommentReference"/>
        </w:rPr>
        <w:annotationRef/>
      </w:r>
      <w:r>
        <w:t>This is the primary sex ratio (at birth)</w:t>
      </w:r>
    </w:p>
  </w:comment>
  <w:comment w:id="177" w:author="Flemming Merkel" w:date="2018-04-18T14:45:00Z" w:initials="FM">
    <w:p w14:paraId="413A9B18" w14:textId="77777777" w:rsidR="00177013" w:rsidRDefault="00177013">
      <w:pPr>
        <w:pStyle w:val="CommentText"/>
      </w:pPr>
      <w:r>
        <w:rPr>
          <w:rStyle w:val="CommentReference"/>
        </w:rPr>
        <w:annotationRef/>
      </w:r>
      <w:r>
        <w:t>Does this need to go as far north as Melville Bay? Misleading?</w:t>
      </w:r>
    </w:p>
  </w:comment>
  <w:comment w:id="178" w:author="Morten Frederiksen" w:date="2018-04-18T14:45:00Z" w:initials="MF">
    <w:p w14:paraId="18F7EE59" w14:textId="25F70AE1" w:rsidR="00177013" w:rsidRDefault="00177013">
      <w:pPr>
        <w:pStyle w:val="CommentText"/>
      </w:pPr>
      <w:r>
        <w:rPr>
          <w:rStyle w:val="CommentReference"/>
        </w:rPr>
        <w:annotationRef/>
      </w:r>
      <w:r>
        <w:t>Will change this at some point …</w:t>
      </w:r>
    </w:p>
  </w:comment>
  <w:comment w:id="179" w:author="Jannie Fries Linnebjerg" w:date="2018-04-18T14:45:00Z" w:initials="JFL">
    <w:p w14:paraId="4C02C4E2" w14:textId="6EAC1FEE" w:rsidR="00177013" w:rsidRDefault="00177013">
      <w:pPr>
        <w:pStyle w:val="CommentText"/>
      </w:pPr>
      <w:r>
        <w:rPr>
          <w:rStyle w:val="CommentReference"/>
        </w:rPr>
        <w:annotationRef/>
      </w:r>
      <w:r>
        <w:t>I agree with Flemming. The shaded area 2 is a bit misleading as it extends very far north. I also think that the naïve reader might find it misleading that that the NW Greenland breeding overlaps so extensive with CW Greenland. Maybe some explanation is needed in the methods?</w:t>
      </w:r>
    </w:p>
  </w:comment>
  <w:comment w:id="180" w:author="Morten Frederiksen" w:date="2018-04-18T14:45:00Z" w:initials="MF">
    <w:p w14:paraId="116910D0" w14:textId="156545AC" w:rsidR="00177013" w:rsidRDefault="00177013">
      <w:pPr>
        <w:pStyle w:val="CommentText"/>
      </w:pPr>
      <w:r>
        <w:rPr>
          <w:rStyle w:val="CommentReference"/>
        </w:rPr>
        <w:annotationRef/>
      </w:r>
      <w:r>
        <w:t>I’ve tried to avoid this being a problem by using abbreviated forms (CW Greenland Shelf) for wintering areas, and full forms (Northwest Greenland) for breeding populations. But it is potentially confusing. Suggestions for other names welcome!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BEFD577" w15:done="0"/>
  <w15:commentEx w15:paraId="5257894B" w15:done="0"/>
  <w15:commentEx w15:paraId="348776B0" w15:done="0"/>
  <w15:commentEx w15:paraId="08A551D8" w15:paraIdParent="348776B0" w15:done="0"/>
  <w15:commentEx w15:paraId="170B44AE" w15:done="0"/>
  <w15:commentEx w15:paraId="7648D900" w15:done="0"/>
  <w15:commentEx w15:paraId="254C0296" w15:done="0"/>
  <w15:commentEx w15:paraId="6D99FB20" w15:done="0"/>
  <w15:commentEx w15:paraId="6BED73FD" w15:done="0"/>
  <w15:commentEx w15:paraId="105F3003" w15:paraIdParent="6BED73FD" w15:done="0"/>
  <w15:commentEx w15:paraId="7E67FD1B" w15:done="0"/>
  <w15:commentEx w15:paraId="2DF665D9" w15:done="0"/>
  <w15:commentEx w15:paraId="05F1071A" w15:done="0"/>
  <w15:commentEx w15:paraId="00EFB1BE" w15:done="0"/>
  <w15:commentEx w15:paraId="59F1CBD8" w15:done="0"/>
  <w15:commentEx w15:paraId="373B2801" w15:done="0"/>
  <w15:commentEx w15:paraId="5B8DBDF2" w15:done="0"/>
  <w15:commentEx w15:paraId="181204D5" w15:done="0"/>
  <w15:commentEx w15:paraId="6D43A737" w15:done="0"/>
  <w15:commentEx w15:paraId="0ECD29B5" w15:done="0"/>
  <w15:commentEx w15:paraId="754AB83D" w15:done="0"/>
  <w15:commentEx w15:paraId="043B42F0" w15:done="0"/>
  <w15:commentEx w15:paraId="6FCC476C" w15:done="0"/>
  <w15:commentEx w15:paraId="4F3EEC8D" w15:paraIdParent="6FCC476C" w15:done="0"/>
  <w15:commentEx w15:paraId="77923307" w15:done="0"/>
  <w15:commentEx w15:paraId="4DBBEA72" w15:done="0"/>
  <w15:commentEx w15:paraId="09FBE0BA" w15:done="0"/>
  <w15:commentEx w15:paraId="3B1A20FE" w15:done="0"/>
  <w15:commentEx w15:paraId="5589F06E" w15:done="0"/>
  <w15:commentEx w15:paraId="4134F323" w15:done="0"/>
  <w15:commentEx w15:paraId="0398D47C" w15:done="0"/>
  <w15:commentEx w15:paraId="08E9D553" w15:done="0"/>
  <w15:commentEx w15:paraId="5FD3F74D" w15:done="0"/>
  <w15:commentEx w15:paraId="05A94E57" w15:done="0"/>
  <w15:commentEx w15:paraId="413A9B18" w15:done="0"/>
  <w15:commentEx w15:paraId="18F7EE59" w15:paraIdParent="413A9B18" w15:done="0"/>
  <w15:commentEx w15:paraId="4C02C4E2" w15:done="0"/>
  <w15:commentEx w15:paraId="116910D0" w15:paraIdParent="4C02C4E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orten Frederiksen">
    <w15:presenceInfo w15:providerId="AD" w15:userId="S-1-5-21-1647451481-3672502608-3803859085-51683"/>
  </w15:person>
  <w15:person w15:author="Flemming Merkel">
    <w15:presenceInfo w15:providerId="None" w15:userId="Flemming Merkel"/>
  </w15:person>
  <w15:person w15:author="Jannie Fries Linnebjerg">
    <w15:presenceInfo w15:providerId="None" w15:userId="Jannie Fries Linnebjer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da-DK" w:vendorID="64" w:dllVersion="131078" w:nlCheck="1" w:checkStyle="0"/>
  <w:activeWritingStyle w:appName="MSWord" w:lang="en-GB" w:vendorID="64" w:dllVersion="131078" w:nlCheck="1" w:checkStyle="1"/>
  <w:activeWritingStyle w:appName="MSWord" w:lang="en-US" w:vendorID="64" w:dllVersion="131078" w:nlCheck="1" w:checkStyle="1"/>
  <w:activeWritingStyle w:appName="MSWord" w:lang="fr-CA" w:vendorID="64" w:dllVersion="131078" w:nlCheck="1" w:checkStyle="1"/>
  <w:activeWritingStyle w:appName="MSWord" w:lang="en-CA" w:vendorID="64" w:dllVersion="131078" w:nlCheck="1" w:checkStyle="1"/>
  <w:revisionView w:markup="0"/>
  <w:trackRevisions/>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Polar Research MF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xv5292pa9rrxke50fbvee0mawdetre09e25&quot;&gt;MF2&lt;record-ids&gt;&lt;item&gt;86&lt;/item&gt;&lt;item&gt;306&lt;/item&gt;&lt;item&gt;344&lt;/item&gt;&lt;item&gt;572&lt;/item&gt;&lt;item&gt;745&lt;/item&gt;&lt;item&gt;769&lt;/item&gt;&lt;item&gt;906&lt;/item&gt;&lt;item&gt;1229&lt;/item&gt;&lt;item&gt;1499&lt;/item&gt;&lt;item&gt;1971&lt;/item&gt;&lt;item&gt;1972&lt;/item&gt;&lt;item&gt;2038&lt;/item&gt;&lt;item&gt;2401&lt;/item&gt;&lt;item&gt;2404&lt;/item&gt;&lt;item&gt;2462&lt;/item&gt;&lt;item&gt;2620&lt;/item&gt;&lt;item&gt;2634&lt;/item&gt;&lt;item&gt;2717&lt;/item&gt;&lt;item&gt;2726&lt;/item&gt;&lt;item&gt;2742&lt;/item&gt;&lt;item&gt;2817&lt;/item&gt;&lt;item&gt;2819&lt;/item&gt;&lt;item&gt;2820&lt;/item&gt;&lt;item&gt;2821&lt;/item&gt;&lt;item&gt;2829&lt;/item&gt;&lt;item&gt;2830&lt;/item&gt;&lt;item&gt;2832&lt;/item&gt;&lt;item&gt;2939&lt;/item&gt;&lt;item&gt;3118&lt;/item&gt;&lt;item&gt;3120&lt;/item&gt;&lt;item&gt;3130&lt;/item&gt;&lt;/record-ids&gt;&lt;/item&gt;&lt;/Libraries&gt;"/>
  </w:docVars>
  <w:rsids>
    <w:rsidRoot w:val="00632CAA"/>
    <w:rsid w:val="00005FE4"/>
    <w:rsid w:val="000219B0"/>
    <w:rsid w:val="00021BEF"/>
    <w:rsid w:val="000226CC"/>
    <w:rsid w:val="00046615"/>
    <w:rsid w:val="00047B50"/>
    <w:rsid w:val="0005400C"/>
    <w:rsid w:val="000759DB"/>
    <w:rsid w:val="000807BA"/>
    <w:rsid w:val="0008537B"/>
    <w:rsid w:val="000962A9"/>
    <w:rsid w:val="00096B40"/>
    <w:rsid w:val="000A1A9F"/>
    <w:rsid w:val="000E24CF"/>
    <w:rsid w:val="000E4D7E"/>
    <w:rsid w:val="000F3699"/>
    <w:rsid w:val="000F6420"/>
    <w:rsid w:val="00110EF9"/>
    <w:rsid w:val="0012260C"/>
    <w:rsid w:val="001257F5"/>
    <w:rsid w:val="00126538"/>
    <w:rsid w:val="0012721C"/>
    <w:rsid w:val="00150127"/>
    <w:rsid w:val="00151477"/>
    <w:rsid w:val="00151E5A"/>
    <w:rsid w:val="00153E15"/>
    <w:rsid w:val="00154196"/>
    <w:rsid w:val="0016601C"/>
    <w:rsid w:val="00167194"/>
    <w:rsid w:val="00167602"/>
    <w:rsid w:val="00171FEA"/>
    <w:rsid w:val="00177013"/>
    <w:rsid w:val="00185A71"/>
    <w:rsid w:val="001A5FE9"/>
    <w:rsid w:val="001A7EBE"/>
    <w:rsid w:val="001B1A98"/>
    <w:rsid w:val="001B4129"/>
    <w:rsid w:val="001B5DB8"/>
    <w:rsid w:val="001D3F16"/>
    <w:rsid w:val="001D5379"/>
    <w:rsid w:val="001D6D97"/>
    <w:rsid w:val="001F1294"/>
    <w:rsid w:val="001F24C4"/>
    <w:rsid w:val="001F7A36"/>
    <w:rsid w:val="00203052"/>
    <w:rsid w:val="002141CF"/>
    <w:rsid w:val="00224A92"/>
    <w:rsid w:val="00230F19"/>
    <w:rsid w:val="002319A0"/>
    <w:rsid w:val="002405A3"/>
    <w:rsid w:val="00241302"/>
    <w:rsid w:val="002456CF"/>
    <w:rsid w:val="0025531D"/>
    <w:rsid w:val="00260D6D"/>
    <w:rsid w:val="00267A5A"/>
    <w:rsid w:val="00272036"/>
    <w:rsid w:val="00273903"/>
    <w:rsid w:val="00281ACD"/>
    <w:rsid w:val="00291BFD"/>
    <w:rsid w:val="00295BDC"/>
    <w:rsid w:val="002B13D2"/>
    <w:rsid w:val="002D1245"/>
    <w:rsid w:val="002D2F48"/>
    <w:rsid w:val="002D5D74"/>
    <w:rsid w:val="002E3108"/>
    <w:rsid w:val="003042BD"/>
    <w:rsid w:val="00314D6B"/>
    <w:rsid w:val="00321272"/>
    <w:rsid w:val="00327C72"/>
    <w:rsid w:val="00332C9E"/>
    <w:rsid w:val="0033502D"/>
    <w:rsid w:val="00337406"/>
    <w:rsid w:val="00342E1C"/>
    <w:rsid w:val="00345970"/>
    <w:rsid w:val="003506ED"/>
    <w:rsid w:val="00350788"/>
    <w:rsid w:val="0035152A"/>
    <w:rsid w:val="00352947"/>
    <w:rsid w:val="00356E9A"/>
    <w:rsid w:val="0036162D"/>
    <w:rsid w:val="00366DA1"/>
    <w:rsid w:val="0037159F"/>
    <w:rsid w:val="0037237D"/>
    <w:rsid w:val="00372391"/>
    <w:rsid w:val="00373979"/>
    <w:rsid w:val="00377BA6"/>
    <w:rsid w:val="00385519"/>
    <w:rsid w:val="00391877"/>
    <w:rsid w:val="003A26BE"/>
    <w:rsid w:val="003A6833"/>
    <w:rsid w:val="003B4976"/>
    <w:rsid w:val="003B69EE"/>
    <w:rsid w:val="003C7E98"/>
    <w:rsid w:val="003D4688"/>
    <w:rsid w:val="003E2C0F"/>
    <w:rsid w:val="003E32B1"/>
    <w:rsid w:val="00400CDA"/>
    <w:rsid w:val="00401571"/>
    <w:rsid w:val="00404DE4"/>
    <w:rsid w:val="00411C5A"/>
    <w:rsid w:val="00412678"/>
    <w:rsid w:val="00421A4D"/>
    <w:rsid w:val="00422426"/>
    <w:rsid w:val="00422720"/>
    <w:rsid w:val="00432783"/>
    <w:rsid w:val="00442F2E"/>
    <w:rsid w:val="00443448"/>
    <w:rsid w:val="00446F33"/>
    <w:rsid w:val="00447493"/>
    <w:rsid w:val="00455AFA"/>
    <w:rsid w:val="00461211"/>
    <w:rsid w:val="00462C9C"/>
    <w:rsid w:val="00464563"/>
    <w:rsid w:val="00472583"/>
    <w:rsid w:val="004768AF"/>
    <w:rsid w:val="004968F3"/>
    <w:rsid w:val="004A06E5"/>
    <w:rsid w:val="004C112B"/>
    <w:rsid w:val="004D3909"/>
    <w:rsid w:val="004D3946"/>
    <w:rsid w:val="004D4FC4"/>
    <w:rsid w:val="004D5519"/>
    <w:rsid w:val="004E159C"/>
    <w:rsid w:val="0050183B"/>
    <w:rsid w:val="00501B21"/>
    <w:rsid w:val="00505A98"/>
    <w:rsid w:val="0050788F"/>
    <w:rsid w:val="00512AFC"/>
    <w:rsid w:val="00516008"/>
    <w:rsid w:val="00524AA6"/>
    <w:rsid w:val="00531366"/>
    <w:rsid w:val="00532D8A"/>
    <w:rsid w:val="00532E1A"/>
    <w:rsid w:val="00533017"/>
    <w:rsid w:val="005361F6"/>
    <w:rsid w:val="00546FE7"/>
    <w:rsid w:val="00554E95"/>
    <w:rsid w:val="0055587E"/>
    <w:rsid w:val="00557993"/>
    <w:rsid w:val="0056206B"/>
    <w:rsid w:val="00571A75"/>
    <w:rsid w:val="00571E1D"/>
    <w:rsid w:val="005772A1"/>
    <w:rsid w:val="00587351"/>
    <w:rsid w:val="005951A7"/>
    <w:rsid w:val="00596C22"/>
    <w:rsid w:val="00596F25"/>
    <w:rsid w:val="005B0C09"/>
    <w:rsid w:val="005C0EB4"/>
    <w:rsid w:val="005C7E2D"/>
    <w:rsid w:val="005D7A2C"/>
    <w:rsid w:val="005E0FCA"/>
    <w:rsid w:val="005F1EE2"/>
    <w:rsid w:val="006024B3"/>
    <w:rsid w:val="00612A89"/>
    <w:rsid w:val="00620F81"/>
    <w:rsid w:val="00632CAA"/>
    <w:rsid w:val="00643B1B"/>
    <w:rsid w:val="00643F61"/>
    <w:rsid w:val="006446D2"/>
    <w:rsid w:val="006643E9"/>
    <w:rsid w:val="00665F67"/>
    <w:rsid w:val="00670098"/>
    <w:rsid w:val="006855E9"/>
    <w:rsid w:val="006904FE"/>
    <w:rsid w:val="00690644"/>
    <w:rsid w:val="00690780"/>
    <w:rsid w:val="006945A1"/>
    <w:rsid w:val="006A55E7"/>
    <w:rsid w:val="006B6B0C"/>
    <w:rsid w:val="006C2812"/>
    <w:rsid w:val="006D2EAB"/>
    <w:rsid w:val="006D3BA9"/>
    <w:rsid w:val="006D7009"/>
    <w:rsid w:val="006E6A56"/>
    <w:rsid w:val="006F7C1F"/>
    <w:rsid w:val="00710535"/>
    <w:rsid w:val="00713FCA"/>
    <w:rsid w:val="00715DA9"/>
    <w:rsid w:val="00715EE7"/>
    <w:rsid w:val="0073005A"/>
    <w:rsid w:val="0073237D"/>
    <w:rsid w:val="00732562"/>
    <w:rsid w:val="00742B22"/>
    <w:rsid w:val="007522F3"/>
    <w:rsid w:val="00772391"/>
    <w:rsid w:val="0078694C"/>
    <w:rsid w:val="00787EFE"/>
    <w:rsid w:val="00792322"/>
    <w:rsid w:val="00793214"/>
    <w:rsid w:val="00793293"/>
    <w:rsid w:val="007A3766"/>
    <w:rsid w:val="007A4D82"/>
    <w:rsid w:val="007B6B11"/>
    <w:rsid w:val="007C7399"/>
    <w:rsid w:val="007D477A"/>
    <w:rsid w:val="007E1538"/>
    <w:rsid w:val="007F5FDB"/>
    <w:rsid w:val="007F75E9"/>
    <w:rsid w:val="00804485"/>
    <w:rsid w:val="00810F5F"/>
    <w:rsid w:val="008201CD"/>
    <w:rsid w:val="00820CC6"/>
    <w:rsid w:val="0082223C"/>
    <w:rsid w:val="0082236E"/>
    <w:rsid w:val="00826DF3"/>
    <w:rsid w:val="0083241B"/>
    <w:rsid w:val="00836DC1"/>
    <w:rsid w:val="00840A14"/>
    <w:rsid w:val="00840C7A"/>
    <w:rsid w:val="00847FF1"/>
    <w:rsid w:val="008516D7"/>
    <w:rsid w:val="008531C5"/>
    <w:rsid w:val="00855781"/>
    <w:rsid w:val="00857851"/>
    <w:rsid w:val="00860AC9"/>
    <w:rsid w:val="00862458"/>
    <w:rsid w:val="00862C42"/>
    <w:rsid w:val="008702F3"/>
    <w:rsid w:val="00870921"/>
    <w:rsid w:val="00874450"/>
    <w:rsid w:val="00895C64"/>
    <w:rsid w:val="00896E35"/>
    <w:rsid w:val="008A4202"/>
    <w:rsid w:val="008A7EC4"/>
    <w:rsid w:val="008B0083"/>
    <w:rsid w:val="008B5DAA"/>
    <w:rsid w:val="008C11F2"/>
    <w:rsid w:val="008D1B4E"/>
    <w:rsid w:val="008E5DDA"/>
    <w:rsid w:val="008F165F"/>
    <w:rsid w:val="008F3600"/>
    <w:rsid w:val="00904632"/>
    <w:rsid w:val="00911A3D"/>
    <w:rsid w:val="00912AC7"/>
    <w:rsid w:val="00915C39"/>
    <w:rsid w:val="00925EF7"/>
    <w:rsid w:val="009264E8"/>
    <w:rsid w:val="00934F59"/>
    <w:rsid w:val="00940B11"/>
    <w:rsid w:val="0094274F"/>
    <w:rsid w:val="009428E4"/>
    <w:rsid w:val="00944070"/>
    <w:rsid w:val="00945591"/>
    <w:rsid w:val="00955930"/>
    <w:rsid w:val="00963976"/>
    <w:rsid w:val="009655E2"/>
    <w:rsid w:val="009665F5"/>
    <w:rsid w:val="00966B2E"/>
    <w:rsid w:val="00970F63"/>
    <w:rsid w:val="00975121"/>
    <w:rsid w:val="009823C8"/>
    <w:rsid w:val="00985C26"/>
    <w:rsid w:val="00993605"/>
    <w:rsid w:val="00993D3D"/>
    <w:rsid w:val="00993DBE"/>
    <w:rsid w:val="0099779A"/>
    <w:rsid w:val="009A24E8"/>
    <w:rsid w:val="009A46A3"/>
    <w:rsid w:val="009A63BA"/>
    <w:rsid w:val="009B73A4"/>
    <w:rsid w:val="009B7466"/>
    <w:rsid w:val="009C2820"/>
    <w:rsid w:val="009E4A08"/>
    <w:rsid w:val="009E57E2"/>
    <w:rsid w:val="009E7523"/>
    <w:rsid w:val="009F2428"/>
    <w:rsid w:val="00A004F6"/>
    <w:rsid w:val="00A049FD"/>
    <w:rsid w:val="00A05344"/>
    <w:rsid w:val="00A15946"/>
    <w:rsid w:val="00A166EF"/>
    <w:rsid w:val="00A17013"/>
    <w:rsid w:val="00A17814"/>
    <w:rsid w:val="00A35AAA"/>
    <w:rsid w:val="00A56C7A"/>
    <w:rsid w:val="00A6051B"/>
    <w:rsid w:val="00A61198"/>
    <w:rsid w:val="00A7595C"/>
    <w:rsid w:val="00A77805"/>
    <w:rsid w:val="00A80A14"/>
    <w:rsid w:val="00A8501B"/>
    <w:rsid w:val="00A853FE"/>
    <w:rsid w:val="00A875C2"/>
    <w:rsid w:val="00A90F86"/>
    <w:rsid w:val="00AA0FFF"/>
    <w:rsid w:val="00AA1D5F"/>
    <w:rsid w:val="00AA2119"/>
    <w:rsid w:val="00AB0802"/>
    <w:rsid w:val="00AB1B4F"/>
    <w:rsid w:val="00AB3CD7"/>
    <w:rsid w:val="00AB4222"/>
    <w:rsid w:val="00AD1308"/>
    <w:rsid w:val="00AD2DF4"/>
    <w:rsid w:val="00AD5C7E"/>
    <w:rsid w:val="00AD779F"/>
    <w:rsid w:val="00B0526E"/>
    <w:rsid w:val="00B13098"/>
    <w:rsid w:val="00B134B3"/>
    <w:rsid w:val="00B151C4"/>
    <w:rsid w:val="00B20897"/>
    <w:rsid w:val="00B23D37"/>
    <w:rsid w:val="00B43ACE"/>
    <w:rsid w:val="00B479A2"/>
    <w:rsid w:val="00B47D40"/>
    <w:rsid w:val="00B53B4A"/>
    <w:rsid w:val="00B67ADA"/>
    <w:rsid w:val="00B70C0E"/>
    <w:rsid w:val="00B712E5"/>
    <w:rsid w:val="00B74072"/>
    <w:rsid w:val="00B85ADE"/>
    <w:rsid w:val="00B9294B"/>
    <w:rsid w:val="00B92FD1"/>
    <w:rsid w:val="00B97171"/>
    <w:rsid w:val="00BA72DB"/>
    <w:rsid w:val="00BB761C"/>
    <w:rsid w:val="00BE2FBA"/>
    <w:rsid w:val="00BF2D11"/>
    <w:rsid w:val="00C20F27"/>
    <w:rsid w:val="00C2559B"/>
    <w:rsid w:val="00C27314"/>
    <w:rsid w:val="00C3094A"/>
    <w:rsid w:val="00C33008"/>
    <w:rsid w:val="00C40289"/>
    <w:rsid w:val="00C42B22"/>
    <w:rsid w:val="00C45A66"/>
    <w:rsid w:val="00C60F8E"/>
    <w:rsid w:val="00C67BA6"/>
    <w:rsid w:val="00C80F72"/>
    <w:rsid w:val="00C82ABC"/>
    <w:rsid w:val="00CA25FE"/>
    <w:rsid w:val="00CA6D12"/>
    <w:rsid w:val="00CC2E9C"/>
    <w:rsid w:val="00CC5871"/>
    <w:rsid w:val="00CD1EFF"/>
    <w:rsid w:val="00CD29F4"/>
    <w:rsid w:val="00CD6BB8"/>
    <w:rsid w:val="00CE0ACE"/>
    <w:rsid w:val="00CE5A9C"/>
    <w:rsid w:val="00CF3A4F"/>
    <w:rsid w:val="00CF5290"/>
    <w:rsid w:val="00D04A3C"/>
    <w:rsid w:val="00D06B97"/>
    <w:rsid w:val="00D12196"/>
    <w:rsid w:val="00D1596D"/>
    <w:rsid w:val="00D263B2"/>
    <w:rsid w:val="00D36D73"/>
    <w:rsid w:val="00D426BA"/>
    <w:rsid w:val="00D448A2"/>
    <w:rsid w:val="00D529BC"/>
    <w:rsid w:val="00D53464"/>
    <w:rsid w:val="00D53678"/>
    <w:rsid w:val="00D54453"/>
    <w:rsid w:val="00D610CB"/>
    <w:rsid w:val="00D644DE"/>
    <w:rsid w:val="00D728CA"/>
    <w:rsid w:val="00D81B68"/>
    <w:rsid w:val="00D94A68"/>
    <w:rsid w:val="00D950C4"/>
    <w:rsid w:val="00D96A0F"/>
    <w:rsid w:val="00DA0462"/>
    <w:rsid w:val="00DA21DA"/>
    <w:rsid w:val="00DA22A6"/>
    <w:rsid w:val="00DB3F02"/>
    <w:rsid w:val="00DC7CD8"/>
    <w:rsid w:val="00DD1F4C"/>
    <w:rsid w:val="00DD399B"/>
    <w:rsid w:val="00DD4094"/>
    <w:rsid w:val="00DD4B6C"/>
    <w:rsid w:val="00DD63AA"/>
    <w:rsid w:val="00DD652C"/>
    <w:rsid w:val="00DE1FCE"/>
    <w:rsid w:val="00E0190D"/>
    <w:rsid w:val="00E062E1"/>
    <w:rsid w:val="00E078BB"/>
    <w:rsid w:val="00E1219F"/>
    <w:rsid w:val="00E206EB"/>
    <w:rsid w:val="00E379E0"/>
    <w:rsid w:val="00E459DD"/>
    <w:rsid w:val="00E54019"/>
    <w:rsid w:val="00E55D15"/>
    <w:rsid w:val="00E57906"/>
    <w:rsid w:val="00E67587"/>
    <w:rsid w:val="00E72878"/>
    <w:rsid w:val="00E73A5D"/>
    <w:rsid w:val="00E743CD"/>
    <w:rsid w:val="00E8689A"/>
    <w:rsid w:val="00E909CA"/>
    <w:rsid w:val="00E91224"/>
    <w:rsid w:val="00E95984"/>
    <w:rsid w:val="00E971EF"/>
    <w:rsid w:val="00EA5B8B"/>
    <w:rsid w:val="00EB262F"/>
    <w:rsid w:val="00EB73F5"/>
    <w:rsid w:val="00ED23C0"/>
    <w:rsid w:val="00EE5DD6"/>
    <w:rsid w:val="00EE76A0"/>
    <w:rsid w:val="00EE7711"/>
    <w:rsid w:val="00EF4B4F"/>
    <w:rsid w:val="00F011A4"/>
    <w:rsid w:val="00F03B4B"/>
    <w:rsid w:val="00F06B01"/>
    <w:rsid w:val="00F12BCA"/>
    <w:rsid w:val="00F14421"/>
    <w:rsid w:val="00F171D0"/>
    <w:rsid w:val="00F21292"/>
    <w:rsid w:val="00F25A08"/>
    <w:rsid w:val="00F27A43"/>
    <w:rsid w:val="00F30B11"/>
    <w:rsid w:val="00F32E9A"/>
    <w:rsid w:val="00F50DA8"/>
    <w:rsid w:val="00F5392D"/>
    <w:rsid w:val="00F63D59"/>
    <w:rsid w:val="00F861E6"/>
    <w:rsid w:val="00F86CEC"/>
    <w:rsid w:val="00FA07B1"/>
    <w:rsid w:val="00FB12A0"/>
    <w:rsid w:val="00FB1651"/>
    <w:rsid w:val="00FB2C02"/>
    <w:rsid w:val="00FB35E0"/>
    <w:rsid w:val="00FC32EE"/>
    <w:rsid w:val="00FC46C6"/>
    <w:rsid w:val="00FD3C8B"/>
    <w:rsid w:val="00FD7CF8"/>
    <w:rsid w:val="00FE1D91"/>
    <w:rsid w:val="00FF1F5D"/>
    <w:rsid w:val="00FF67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AF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32CA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32CA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E6A5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522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22F3"/>
    <w:rPr>
      <w:rFonts w:ascii="Tahoma" w:hAnsi="Tahoma" w:cs="Tahoma"/>
      <w:sz w:val="16"/>
      <w:szCs w:val="16"/>
    </w:rPr>
  </w:style>
  <w:style w:type="character" w:customStyle="1" w:styleId="Heading1Char">
    <w:name w:val="Heading 1 Char"/>
    <w:basedOn w:val="DefaultParagraphFont"/>
    <w:link w:val="Heading1"/>
    <w:uiPriority w:val="9"/>
    <w:rsid w:val="00632CAA"/>
    <w:rPr>
      <w:rFonts w:asciiTheme="majorHAnsi" w:eastAsiaTheme="majorEastAsia" w:hAnsiTheme="majorHAnsi" w:cstheme="majorBidi"/>
      <w:color w:val="365F91" w:themeColor="accent1" w:themeShade="BF"/>
      <w:sz w:val="32"/>
      <w:szCs w:val="32"/>
    </w:rPr>
  </w:style>
  <w:style w:type="character" w:styleId="IntenseEmphasis">
    <w:name w:val="Intense Emphasis"/>
    <w:basedOn w:val="DefaultParagraphFont"/>
    <w:uiPriority w:val="21"/>
    <w:qFormat/>
    <w:rsid w:val="00632CAA"/>
    <w:rPr>
      <w:i/>
      <w:iCs/>
      <w:color w:val="4F81BD" w:themeColor="accent1"/>
    </w:rPr>
  </w:style>
  <w:style w:type="character" w:customStyle="1" w:styleId="Heading2Char">
    <w:name w:val="Heading 2 Char"/>
    <w:basedOn w:val="DefaultParagraphFont"/>
    <w:link w:val="Heading2"/>
    <w:uiPriority w:val="9"/>
    <w:rsid w:val="00632CAA"/>
    <w:rPr>
      <w:rFonts w:asciiTheme="majorHAnsi" w:eastAsiaTheme="majorEastAsia" w:hAnsiTheme="majorHAnsi" w:cstheme="majorBidi"/>
      <w:color w:val="365F91" w:themeColor="accent1" w:themeShade="BF"/>
      <w:sz w:val="26"/>
      <w:szCs w:val="26"/>
    </w:rPr>
  </w:style>
  <w:style w:type="paragraph" w:customStyle="1" w:styleId="EndNoteBibliographyTitle">
    <w:name w:val="EndNote Bibliography Title"/>
    <w:basedOn w:val="Normal"/>
    <w:link w:val="EndNoteBibliographyTitleChar"/>
    <w:rsid w:val="00533017"/>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533017"/>
    <w:rPr>
      <w:rFonts w:ascii="Calibri" w:hAnsi="Calibri" w:cs="Calibri"/>
      <w:noProof/>
      <w:lang w:val="en-US"/>
    </w:rPr>
  </w:style>
  <w:style w:type="paragraph" w:customStyle="1" w:styleId="EndNoteBibliography">
    <w:name w:val="EndNote Bibliography"/>
    <w:basedOn w:val="Normal"/>
    <w:link w:val="EndNoteBibliographyChar"/>
    <w:rsid w:val="00533017"/>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533017"/>
    <w:rPr>
      <w:rFonts w:ascii="Calibri" w:hAnsi="Calibri" w:cs="Calibri"/>
      <w:noProof/>
      <w:lang w:val="en-US"/>
    </w:rPr>
  </w:style>
  <w:style w:type="character" w:styleId="SubtleEmphasis">
    <w:name w:val="Subtle Emphasis"/>
    <w:basedOn w:val="DefaultParagraphFont"/>
    <w:uiPriority w:val="19"/>
    <w:qFormat/>
    <w:rsid w:val="006E6A56"/>
    <w:rPr>
      <w:i/>
      <w:iCs/>
      <w:color w:val="404040" w:themeColor="text1" w:themeTint="BF"/>
    </w:rPr>
  </w:style>
  <w:style w:type="character" w:customStyle="1" w:styleId="Heading3Char">
    <w:name w:val="Heading 3 Char"/>
    <w:basedOn w:val="DefaultParagraphFont"/>
    <w:link w:val="Heading3"/>
    <w:uiPriority w:val="9"/>
    <w:rsid w:val="006E6A56"/>
    <w:rPr>
      <w:rFonts w:asciiTheme="majorHAnsi" w:eastAsiaTheme="majorEastAsia" w:hAnsiTheme="majorHAnsi" w:cstheme="majorBidi"/>
      <w:color w:val="243F60" w:themeColor="accent1" w:themeShade="7F"/>
      <w:sz w:val="24"/>
      <w:szCs w:val="24"/>
    </w:rPr>
  </w:style>
  <w:style w:type="character" w:styleId="CommentReference">
    <w:name w:val="annotation reference"/>
    <w:basedOn w:val="DefaultParagraphFont"/>
    <w:uiPriority w:val="99"/>
    <w:semiHidden/>
    <w:unhideWhenUsed/>
    <w:rsid w:val="0036162D"/>
    <w:rPr>
      <w:sz w:val="16"/>
      <w:szCs w:val="16"/>
    </w:rPr>
  </w:style>
  <w:style w:type="paragraph" w:styleId="CommentText">
    <w:name w:val="annotation text"/>
    <w:basedOn w:val="Normal"/>
    <w:link w:val="CommentTextChar"/>
    <w:uiPriority w:val="99"/>
    <w:semiHidden/>
    <w:unhideWhenUsed/>
    <w:rsid w:val="0036162D"/>
    <w:pPr>
      <w:spacing w:line="240" w:lineRule="auto"/>
    </w:pPr>
    <w:rPr>
      <w:sz w:val="20"/>
      <w:szCs w:val="20"/>
    </w:rPr>
  </w:style>
  <w:style w:type="character" w:customStyle="1" w:styleId="CommentTextChar">
    <w:name w:val="Comment Text Char"/>
    <w:basedOn w:val="DefaultParagraphFont"/>
    <w:link w:val="CommentText"/>
    <w:uiPriority w:val="99"/>
    <w:semiHidden/>
    <w:rsid w:val="0036162D"/>
    <w:rPr>
      <w:sz w:val="20"/>
      <w:szCs w:val="20"/>
    </w:rPr>
  </w:style>
  <w:style w:type="paragraph" w:styleId="CommentSubject">
    <w:name w:val="annotation subject"/>
    <w:basedOn w:val="CommentText"/>
    <w:next w:val="CommentText"/>
    <w:link w:val="CommentSubjectChar"/>
    <w:uiPriority w:val="99"/>
    <w:semiHidden/>
    <w:unhideWhenUsed/>
    <w:rsid w:val="0036162D"/>
    <w:rPr>
      <w:b/>
      <w:bCs/>
    </w:rPr>
  </w:style>
  <w:style w:type="character" w:customStyle="1" w:styleId="CommentSubjectChar">
    <w:name w:val="Comment Subject Char"/>
    <w:basedOn w:val="CommentTextChar"/>
    <w:link w:val="CommentSubject"/>
    <w:uiPriority w:val="99"/>
    <w:semiHidden/>
    <w:rsid w:val="0036162D"/>
    <w:rPr>
      <w:b/>
      <w:bCs/>
      <w:sz w:val="20"/>
      <w:szCs w:val="20"/>
    </w:rPr>
  </w:style>
  <w:style w:type="character" w:styleId="PlaceholderText">
    <w:name w:val="Placeholder Text"/>
    <w:basedOn w:val="DefaultParagraphFont"/>
    <w:uiPriority w:val="99"/>
    <w:semiHidden/>
    <w:rsid w:val="00E91224"/>
    <w:rPr>
      <w:color w:val="808080"/>
    </w:rPr>
  </w:style>
  <w:style w:type="table" w:styleId="TableGrid">
    <w:name w:val="Table Grid"/>
    <w:basedOn w:val="TableNormal"/>
    <w:uiPriority w:val="59"/>
    <w:rsid w:val="00934F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F3699"/>
    <w:pPr>
      <w:spacing w:line="240" w:lineRule="auto"/>
    </w:pPr>
    <w:rPr>
      <w:i/>
      <w:iCs/>
      <w:color w:val="1F497D" w:themeColor="text2"/>
      <w:sz w:val="18"/>
      <w:szCs w:val="18"/>
    </w:rPr>
  </w:style>
  <w:style w:type="character" w:styleId="Hyperlink">
    <w:name w:val="Hyperlink"/>
    <w:basedOn w:val="DefaultParagraphFont"/>
    <w:uiPriority w:val="99"/>
    <w:unhideWhenUsed/>
    <w:rsid w:val="00462C9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32CA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32CA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E6A5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522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22F3"/>
    <w:rPr>
      <w:rFonts w:ascii="Tahoma" w:hAnsi="Tahoma" w:cs="Tahoma"/>
      <w:sz w:val="16"/>
      <w:szCs w:val="16"/>
    </w:rPr>
  </w:style>
  <w:style w:type="character" w:customStyle="1" w:styleId="Heading1Char">
    <w:name w:val="Heading 1 Char"/>
    <w:basedOn w:val="DefaultParagraphFont"/>
    <w:link w:val="Heading1"/>
    <w:uiPriority w:val="9"/>
    <w:rsid w:val="00632CAA"/>
    <w:rPr>
      <w:rFonts w:asciiTheme="majorHAnsi" w:eastAsiaTheme="majorEastAsia" w:hAnsiTheme="majorHAnsi" w:cstheme="majorBidi"/>
      <w:color w:val="365F91" w:themeColor="accent1" w:themeShade="BF"/>
      <w:sz w:val="32"/>
      <w:szCs w:val="32"/>
    </w:rPr>
  </w:style>
  <w:style w:type="character" w:styleId="IntenseEmphasis">
    <w:name w:val="Intense Emphasis"/>
    <w:basedOn w:val="DefaultParagraphFont"/>
    <w:uiPriority w:val="21"/>
    <w:qFormat/>
    <w:rsid w:val="00632CAA"/>
    <w:rPr>
      <w:i/>
      <w:iCs/>
      <w:color w:val="4F81BD" w:themeColor="accent1"/>
    </w:rPr>
  </w:style>
  <w:style w:type="character" w:customStyle="1" w:styleId="Heading2Char">
    <w:name w:val="Heading 2 Char"/>
    <w:basedOn w:val="DefaultParagraphFont"/>
    <w:link w:val="Heading2"/>
    <w:uiPriority w:val="9"/>
    <w:rsid w:val="00632CAA"/>
    <w:rPr>
      <w:rFonts w:asciiTheme="majorHAnsi" w:eastAsiaTheme="majorEastAsia" w:hAnsiTheme="majorHAnsi" w:cstheme="majorBidi"/>
      <w:color w:val="365F91" w:themeColor="accent1" w:themeShade="BF"/>
      <w:sz w:val="26"/>
      <w:szCs w:val="26"/>
    </w:rPr>
  </w:style>
  <w:style w:type="paragraph" w:customStyle="1" w:styleId="EndNoteBibliographyTitle">
    <w:name w:val="EndNote Bibliography Title"/>
    <w:basedOn w:val="Normal"/>
    <w:link w:val="EndNoteBibliographyTitleChar"/>
    <w:rsid w:val="00533017"/>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533017"/>
    <w:rPr>
      <w:rFonts w:ascii="Calibri" w:hAnsi="Calibri" w:cs="Calibri"/>
      <w:noProof/>
      <w:lang w:val="en-US"/>
    </w:rPr>
  </w:style>
  <w:style w:type="paragraph" w:customStyle="1" w:styleId="EndNoteBibliography">
    <w:name w:val="EndNote Bibliography"/>
    <w:basedOn w:val="Normal"/>
    <w:link w:val="EndNoteBibliographyChar"/>
    <w:rsid w:val="00533017"/>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533017"/>
    <w:rPr>
      <w:rFonts w:ascii="Calibri" w:hAnsi="Calibri" w:cs="Calibri"/>
      <w:noProof/>
      <w:lang w:val="en-US"/>
    </w:rPr>
  </w:style>
  <w:style w:type="character" w:styleId="SubtleEmphasis">
    <w:name w:val="Subtle Emphasis"/>
    <w:basedOn w:val="DefaultParagraphFont"/>
    <w:uiPriority w:val="19"/>
    <w:qFormat/>
    <w:rsid w:val="006E6A56"/>
    <w:rPr>
      <w:i/>
      <w:iCs/>
      <w:color w:val="404040" w:themeColor="text1" w:themeTint="BF"/>
    </w:rPr>
  </w:style>
  <w:style w:type="character" w:customStyle="1" w:styleId="Heading3Char">
    <w:name w:val="Heading 3 Char"/>
    <w:basedOn w:val="DefaultParagraphFont"/>
    <w:link w:val="Heading3"/>
    <w:uiPriority w:val="9"/>
    <w:rsid w:val="006E6A56"/>
    <w:rPr>
      <w:rFonts w:asciiTheme="majorHAnsi" w:eastAsiaTheme="majorEastAsia" w:hAnsiTheme="majorHAnsi" w:cstheme="majorBidi"/>
      <w:color w:val="243F60" w:themeColor="accent1" w:themeShade="7F"/>
      <w:sz w:val="24"/>
      <w:szCs w:val="24"/>
    </w:rPr>
  </w:style>
  <w:style w:type="character" w:styleId="CommentReference">
    <w:name w:val="annotation reference"/>
    <w:basedOn w:val="DefaultParagraphFont"/>
    <w:uiPriority w:val="99"/>
    <w:semiHidden/>
    <w:unhideWhenUsed/>
    <w:rsid w:val="0036162D"/>
    <w:rPr>
      <w:sz w:val="16"/>
      <w:szCs w:val="16"/>
    </w:rPr>
  </w:style>
  <w:style w:type="paragraph" w:styleId="CommentText">
    <w:name w:val="annotation text"/>
    <w:basedOn w:val="Normal"/>
    <w:link w:val="CommentTextChar"/>
    <w:uiPriority w:val="99"/>
    <w:semiHidden/>
    <w:unhideWhenUsed/>
    <w:rsid w:val="0036162D"/>
    <w:pPr>
      <w:spacing w:line="240" w:lineRule="auto"/>
    </w:pPr>
    <w:rPr>
      <w:sz w:val="20"/>
      <w:szCs w:val="20"/>
    </w:rPr>
  </w:style>
  <w:style w:type="character" w:customStyle="1" w:styleId="CommentTextChar">
    <w:name w:val="Comment Text Char"/>
    <w:basedOn w:val="DefaultParagraphFont"/>
    <w:link w:val="CommentText"/>
    <w:uiPriority w:val="99"/>
    <w:semiHidden/>
    <w:rsid w:val="0036162D"/>
    <w:rPr>
      <w:sz w:val="20"/>
      <w:szCs w:val="20"/>
    </w:rPr>
  </w:style>
  <w:style w:type="paragraph" w:styleId="CommentSubject">
    <w:name w:val="annotation subject"/>
    <w:basedOn w:val="CommentText"/>
    <w:next w:val="CommentText"/>
    <w:link w:val="CommentSubjectChar"/>
    <w:uiPriority w:val="99"/>
    <w:semiHidden/>
    <w:unhideWhenUsed/>
    <w:rsid w:val="0036162D"/>
    <w:rPr>
      <w:b/>
      <w:bCs/>
    </w:rPr>
  </w:style>
  <w:style w:type="character" w:customStyle="1" w:styleId="CommentSubjectChar">
    <w:name w:val="Comment Subject Char"/>
    <w:basedOn w:val="CommentTextChar"/>
    <w:link w:val="CommentSubject"/>
    <w:uiPriority w:val="99"/>
    <w:semiHidden/>
    <w:rsid w:val="0036162D"/>
    <w:rPr>
      <w:b/>
      <w:bCs/>
      <w:sz w:val="20"/>
      <w:szCs w:val="20"/>
    </w:rPr>
  </w:style>
  <w:style w:type="character" w:styleId="PlaceholderText">
    <w:name w:val="Placeholder Text"/>
    <w:basedOn w:val="DefaultParagraphFont"/>
    <w:uiPriority w:val="99"/>
    <w:semiHidden/>
    <w:rsid w:val="00E91224"/>
    <w:rPr>
      <w:color w:val="808080"/>
    </w:rPr>
  </w:style>
  <w:style w:type="table" w:styleId="TableGrid">
    <w:name w:val="Table Grid"/>
    <w:basedOn w:val="TableNormal"/>
    <w:uiPriority w:val="59"/>
    <w:rsid w:val="00934F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F3699"/>
    <w:pPr>
      <w:spacing w:line="240" w:lineRule="auto"/>
    </w:pPr>
    <w:rPr>
      <w:i/>
      <w:iCs/>
      <w:color w:val="1F497D" w:themeColor="text2"/>
      <w:sz w:val="18"/>
      <w:szCs w:val="18"/>
    </w:rPr>
  </w:style>
  <w:style w:type="character" w:styleId="Hyperlink">
    <w:name w:val="Hyperlink"/>
    <w:basedOn w:val="DefaultParagraphFont"/>
    <w:uiPriority w:val="99"/>
    <w:unhideWhenUsed/>
    <w:rsid w:val="00462C9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1509687">
      <w:bodyDiv w:val="1"/>
      <w:marLeft w:val="0"/>
      <w:marRight w:val="0"/>
      <w:marTop w:val="0"/>
      <w:marBottom w:val="0"/>
      <w:divBdr>
        <w:top w:val="none" w:sz="0" w:space="0" w:color="auto"/>
        <w:left w:val="none" w:sz="0" w:space="0" w:color="auto"/>
        <w:bottom w:val="none" w:sz="0" w:space="0" w:color="auto"/>
        <w:right w:val="none" w:sz="0" w:space="0" w:color="auto"/>
      </w:divBdr>
    </w:div>
    <w:div w:id="1098330105">
      <w:bodyDiv w:val="1"/>
      <w:marLeft w:val="0"/>
      <w:marRight w:val="0"/>
      <w:marTop w:val="0"/>
      <w:marBottom w:val="0"/>
      <w:divBdr>
        <w:top w:val="none" w:sz="0" w:space="0" w:color="auto"/>
        <w:left w:val="none" w:sz="0" w:space="0" w:color="auto"/>
        <w:bottom w:val="none" w:sz="0" w:space="0" w:color="auto"/>
        <w:right w:val="none" w:sz="0" w:space="0" w:color="auto"/>
      </w:divBdr>
    </w:div>
    <w:div w:id="1253274622">
      <w:bodyDiv w:val="1"/>
      <w:marLeft w:val="0"/>
      <w:marRight w:val="0"/>
      <w:marTop w:val="0"/>
      <w:marBottom w:val="0"/>
      <w:divBdr>
        <w:top w:val="none" w:sz="0" w:space="0" w:color="auto"/>
        <w:left w:val="none" w:sz="0" w:space="0" w:color="auto"/>
        <w:bottom w:val="none" w:sz="0" w:space="0" w:color="auto"/>
        <w:right w:val="none" w:sz="0" w:space="0" w:color="auto"/>
      </w:divBdr>
    </w:div>
    <w:div w:id="2025203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cid:image003.png@01D3D57A.9714421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microsoft.com/office/2007/relationships/stylesWithEffects" Target="stylesWithEffects.xml"/><Relationship Id="rId16" Type="http://schemas.microsoft.com/office/2011/relationships/commentsExtended" Target="commentsExtended.xml"/><Relationship Id="rId1" Type="http://schemas.openxmlformats.org/officeDocument/2006/relationships/styles" Target="styles.xml"/><Relationship Id="rId6" Type="http://schemas.openxmlformats.org/officeDocument/2006/relationships/hyperlink" Target="http://ec.gc.ca/reom-mbs/enp-nhs/index.cfm?do=def&amp;lang=e" TargetMode="External"/><Relationship Id="rId11" Type="http://schemas.openxmlformats.org/officeDocument/2006/relationships/image" Target="media/image4.PNG"/><Relationship Id="rId5" Type="http://schemas.openxmlformats.org/officeDocument/2006/relationships/comments" Target="comments.xml"/><Relationship Id="rId15" Type="http://schemas.microsoft.com/office/2011/relationships/people" Target="peop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255</TotalTime>
  <Pages>17</Pages>
  <Words>14824</Words>
  <Characters>84503</Characters>
  <Application>Microsoft Office Word</Application>
  <DocSecurity>0</DocSecurity>
  <Lines>704</Lines>
  <Paragraphs>198</Paragraphs>
  <ScaleCrop>false</ScaleCrop>
  <HeadingPairs>
    <vt:vector size="2" baseType="variant">
      <vt:variant>
        <vt:lpstr>Title</vt:lpstr>
      </vt:variant>
      <vt:variant>
        <vt:i4>1</vt:i4>
      </vt:variant>
    </vt:vector>
  </HeadingPairs>
  <TitlesOfParts>
    <vt:vector size="1" baseType="lpstr">
      <vt:lpstr/>
    </vt:vector>
  </TitlesOfParts>
  <Company>Aarhus University</Company>
  <LinksUpToDate>false</LinksUpToDate>
  <CharactersWithSpaces>99129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Morten Frederiksen</dc:creator>
  <cp:lastModifiedBy>Robertson,Greg [St. John's]</cp:lastModifiedBy>
  <cp:revision>18</cp:revision>
  <cp:lastPrinted>2018-03-12T13:34:00Z</cp:lastPrinted>
  <dcterms:created xsi:type="dcterms:W3CDTF">2018-03-23T12:49:00Z</dcterms:created>
  <dcterms:modified xsi:type="dcterms:W3CDTF">2018-04-18T17:55:00Z</dcterms:modified>
</cp:coreProperties>
</file>